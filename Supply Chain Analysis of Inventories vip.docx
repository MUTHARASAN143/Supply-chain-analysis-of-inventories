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lang w:bidi="mr-IN"/>
        </w:rPr>
        <mc:AlternateContent>
          <mc:Choice Requires="wps">
            <w:drawing>
              <wp:anchor distT="0" distB="0" distL="0" distR="0" simplePos="false" relativeHeight="7"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7;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3;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color="#213650" weight="2.0pt"/>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lang w:bidi="mr-IN"/>
        </w:rPr>
        <mc:AlternateContent>
          <mc:Choice Requires="wpg">
            <w:drawing>
              <wp:anchor distT="0" distB="0" distL="0" distR="0" simplePos="false" relativeHeight="5" behindDoc="false" locked="false" layoutInCell="true" allowOverlap="true">
                <wp:simplePos x="0" y="0"/>
                <wp:positionH relativeFrom="margin">
                  <wp:posOffset>-332740</wp:posOffset>
                </wp:positionH>
                <wp:positionV relativeFrom="paragraph">
                  <wp:posOffset>47625</wp:posOffset>
                </wp:positionV>
                <wp:extent cx="4876800" cy="451484"/>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4"/>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5;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lang w:bidi="mr-IN"/>
        </w:rPr>
        <mc:AlternateContent>
          <mc:Choice Requires="wps">
            <w:drawing>
              <wp:anchor distT="0" distB="0" distL="0" distR="0" simplePos="false" relativeHeight="6"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6;mso-position-horizontal-relative:margin;mso-position-vertical-relative:text;mso-width-percent:0;mso-width-relative:margin;mso-height-relative:page;mso-wrap-distance-left:0.0pt;mso-wrap-distance-right:0.0pt;visibility:visible;">
                <v:stroke on="f" weight="0.5pt"/>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2;mso-position-horizontal-relative:text;mso-position-vertical-relative:text;mso-width-relative:page;mso-height-relative:page;mso-wrap-distance-left:0.0pt;mso-wrap-distance-right:0.0pt;visibility:visible;">
                <v:stroke on="f" color="#395e8a" weight="2.0pt"/>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bidi="mr-IN"/>
        </w:rPr>
        <mc:AlternateContent>
          <mc:Choice Requires="wps">
            <w:drawing>
              <wp:anchor distT="0" distB="0" distL="0" distR="0" simplePos="false" relativeHeight="4" behindDoc="false" locked="false" layoutInCell="true" allowOverlap="true">
                <wp:simplePos x="0" y="0"/>
                <wp:positionH relativeFrom="margin">
                  <wp:posOffset>-326571</wp:posOffset>
                </wp:positionH>
                <wp:positionV relativeFrom="paragraph">
                  <wp:posOffset>163921</wp:posOffset>
                </wp:positionV>
                <wp:extent cx="6442075" cy="762000"/>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71pt;margin-top:12.91pt;width:507.25pt;height:60.0pt;z-index:4;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spacing w:lineRule="auto" w:line="360"/>
        <w:ind w:right="689"/>
        <w:jc w:val="center"/>
        <w:rPr>
          <w:rFonts w:cs="Calibri"/>
          <w:b/>
          <w:bCs/>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rPr>
        <w:t xml:space="preserve">Supply Chain Analysis of Inventories </w:t>
      </w:r>
    </w:p>
    <w:p>
      <w:pPr>
        <w:pStyle w:val="style0"/>
        <w:spacing w:lineRule="auto" w:line="360"/>
        <w:ind w:right="689"/>
        <w:jc w:val="center"/>
        <w:rPr>
          <w:rFonts w:cs="Calibri"/>
          <w:b/>
          <w:bCs/>
          <w:sz w:val="58"/>
          <w:szCs w:val="58"/>
        </w:rPr>
      </w:pPr>
      <w:r>
        <w:rPr>
          <w:rFonts w:cs="Calibri"/>
          <w:b/>
          <w:sz w:val="38"/>
          <w:szCs w:val="38"/>
        </w:rPr>
        <w:t xml:space="preserve"> </w:t>
      </w:r>
      <w:r>
        <w:rPr>
          <w:rFonts w:cs="Calibri"/>
          <w:b/>
          <w:sz w:val="38"/>
          <w:szCs w:val="38"/>
        </w:rPr>
        <w:t>GOVERNMENT ARTS AND SCIENCE COLLEGE-METTUR</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95"/>
        <w:gridCol w:w="3790"/>
      </w:tblGrid>
      <w:tr>
        <w:trPr>
          <w:trHeight w:val="381" w:hRule="atLeast"/>
          <w:jc w:val="center"/>
        </w:trPr>
        <w:tc>
          <w:tcPr>
            <w:tcW w:w="5395"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3790"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533" w:hRule="atLeast"/>
          <w:jc w:val="center"/>
        </w:trPr>
        <w:tc>
          <w:tcPr>
            <w:tcW w:w="5395"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lang w:val="en-US"/>
              </w:rPr>
              <w:t>2D58E2A06A3673396A74604025C8F28C</w:t>
            </w:r>
          </w:p>
        </w:tc>
        <w:tc>
          <w:tcPr>
            <w:tcW w:w="3790"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lang w:val="en-US"/>
              </w:rPr>
              <w:t>M.MUTHURASAN</w:t>
            </w:r>
          </w:p>
        </w:tc>
      </w:tr>
    </w:tbl>
    <w:p>
      <w:pPr>
        <w:pStyle w:val="style0"/>
        <w:rPr/>
      </w:pPr>
    </w:p>
    <w:p>
      <w:pPr>
        <w:pStyle w:val="style0"/>
        <w:spacing w:lineRule="auto" w:line="360"/>
        <w:rPr>
          <w:rFonts w:cs="Calibri"/>
          <w:sz w:val="24"/>
          <w:szCs w:val="24"/>
        </w:rPr>
      </w:pPr>
    </w:p>
    <w:tbl>
      <w:tblPr>
        <w:tblpPr w:leftFromText="180" w:rightFromText="180" w:topFromText="0" w:bottomFromText="0" w:vertAnchor="text" w:horzAnchor="margin" w:tblpXSpec="center" w:tblpY="128"/>
        <w:tblW w:w="8190" w:type="dxa"/>
        <w:tblLayout w:type="fixed"/>
        <w:tblCellMar>
          <w:left w:w="0" w:type="dxa"/>
          <w:right w:w="0" w:type="dxa"/>
        </w:tblCellMar>
        <w:tblLook w:val="01E0" w:firstRow="1" w:lastRow="1" w:firstColumn="1" w:lastColumn="1" w:noHBand="0" w:noVBand="0"/>
      </w:tblPr>
      <w:tblGrid>
        <w:gridCol w:w="4205"/>
        <w:gridCol w:w="3985"/>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985" w:type="dxa"/>
            <w:tcBorders/>
            <w:vAlign w:val="center"/>
          </w:tcPr>
          <w:p>
            <w:pPr>
              <w:pStyle w:val="style4101"/>
              <w:spacing w:lineRule="auto" w:line="360"/>
              <w:ind w:right="28"/>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985" w:type="dxa"/>
            <w:tcBorders/>
            <w:vAlign w:val="center"/>
          </w:tcPr>
          <w:p>
            <w:pPr>
              <w:pStyle w:val="style4101"/>
              <w:spacing w:lineRule="auto" w:line="360"/>
              <w:ind w:right="28"/>
              <w:rPr>
                <w:rFonts w:ascii="Calibri" w:cs="Calibri" w:hAnsi="Calibri"/>
                <w:sz w:val="28"/>
                <w:szCs w:val="28"/>
              </w:rPr>
            </w:pPr>
          </w:p>
          <w:p>
            <w:pPr>
              <w:pStyle w:val="style4101"/>
              <w:spacing w:lineRule="auto" w:line="360"/>
              <w:ind w:right="28"/>
              <w:rPr>
                <w:rFonts w:ascii="Calibri" w:cs="Calibri" w:hAnsi="Calibri"/>
                <w:sz w:val="28"/>
                <w:szCs w:val="28"/>
              </w:rPr>
            </w:pPr>
            <w:r>
              <w:rPr>
                <w:rFonts w:ascii="Calibri" w:cs="Calibri" w:hAnsi="Calibri"/>
                <w:sz w:val="28"/>
                <w:szCs w:val="28"/>
              </w:rPr>
              <w:t>Trainer Name</w:t>
            </w:r>
            <w:r>
              <w:rPr>
                <w:rFonts w:ascii="Calibri" w:cs="Calibri" w:hAnsi="Calibri"/>
                <w:sz w:val="28"/>
                <w:szCs w:val="28"/>
              </w:rPr>
              <w:t xml:space="preserve">: </w:t>
            </w:r>
            <w:r>
              <w:rPr>
                <w:rFonts w:ascii="Calibri" w:cs="Calibri" w:hAnsi="Calibri"/>
                <w:sz w:val="24"/>
                <w:szCs w:val="24"/>
              </w:rPr>
              <w:t xml:space="preserve">R </w:t>
            </w:r>
            <w:bookmarkStart w:id="0" w:name="_Hlk161885350"/>
            <w:r>
              <w:rPr>
                <w:rFonts w:ascii="Calibri" w:cs="Calibri" w:hAnsi="Calibri"/>
                <w:sz w:val="24"/>
                <w:szCs w:val="24"/>
              </w:rPr>
              <w:t>UMAMAHESWARI</w:t>
            </w:r>
            <w:bookmarkEnd w:id="0"/>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985" w:type="dxa"/>
            <w:tcBorders/>
            <w:vAlign w:val="center"/>
          </w:tcPr>
          <w:p>
            <w:pPr>
              <w:pStyle w:val="style4101"/>
              <w:spacing w:lineRule="auto" w:line="360"/>
              <w:ind w:right="28"/>
              <w:rPr>
                <w:rFonts w:ascii="Calibri" w:cs="Calibri" w:hAnsi="Calibri"/>
                <w:bCs/>
                <w:sz w:val="24"/>
                <w:szCs w:val="24"/>
              </w:rPr>
            </w:pPr>
            <w:r>
              <w:rPr>
                <w:rFonts w:ascii="Calibri" w:cs="Calibri" w:hAnsi="Calibri"/>
                <w:bCs/>
                <w:sz w:val="28"/>
                <w:szCs w:val="28"/>
              </w:rPr>
              <w:t>Master Trainer</w:t>
            </w:r>
            <w:r>
              <w:rPr>
                <w:rFonts w:ascii="Calibri" w:cs="Calibri" w:hAnsi="Calibri"/>
                <w:bCs/>
                <w:sz w:val="28"/>
                <w:szCs w:val="28"/>
              </w:rPr>
              <w:t xml:space="preserve">: </w:t>
            </w:r>
            <w:r>
              <w:rPr>
                <w:rFonts w:ascii="Calibri" w:cs="Calibri" w:hAnsi="Calibri"/>
                <w:bCs/>
                <w:sz w:val="24"/>
                <w:szCs w:val="24"/>
              </w:rPr>
              <w:t xml:space="preserve">R </w:t>
            </w:r>
            <w:r>
              <w:rPr>
                <w:rFonts w:ascii="Calibri" w:cs="Calibri" w:hAnsi="Calibri"/>
                <w:sz w:val="24"/>
                <w:szCs w:val="24"/>
              </w:rPr>
              <w:t>UMAMAHESWARI</w:t>
            </w:r>
          </w:p>
        </w:tc>
      </w:tr>
    </w:tbl>
    <w:p>
      <w:pPr>
        <w:pStyle w:val="style66"/>
        <w:jc w:val="center"/>
        <w:rPr>
          <w:b/>
          <w:bCs/>
          <w:sz w:val="32"/>
          <w:szCs w:val="32"/>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jc w:val="both"/>
        <w:rPr>
          <w:rFonts w:ascii="Times New Roman" w:cs="Times New Roman" w:eastAsia="Roboto" w:hAnsi="Times New Roman"/>
          <w:color w:val="111111"/>
          <w:sz w:val="42"/>
          <w:szCs w:val="42"/>
        </w:rPr>
      </w:pPr>
      <w:r>
        <w:rPr>
          <w:rFonts w:ascii="Times New Roman" w:cs="Times New Roman" w:hAnsi="Times New Roman"/>
          <w:color w:val="0d0d0d"/>
          <w:sz w:val="32"/>
          <w:szCs w:val="32"/>
          <w:shd w:val="clear" w:color="auto" w:fill="ffffff"/>
        </w:rPr>
        <w:t>Inventories are critical components within supply chains, representing the stock of goods and materials held by organizations at various stages of production or distribution. Understanding the dynamics of inventories within supply chains is crucial for optimizing operational efficiency, minimizing costs, and enhancing customer satisfaction. This paper provides a comprehensive analysis of inventory management within supply chains, examining key concepts, challenges, and strategies.</w:t>
      </w:r>
      <w:r>
        <w:rPr>
          <w:rFonts w:ascii="Times New Roman" w:cs="Times New Roman" w:hAnsi="Times New Roman"/>
          <w:color w:val="0d0d0d"/>
          <w:sz w:val="32"/>
          <w:szCs w:val="32"/>
          <w:shd w:val="clear" w:color="auto" w:fill="ffffff"/>
        </w:rPr>
        <w:t xml:space="preserve">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 characteristics and management requirements. Furthermore, the impact of inventory levels on overall supply chain performance, such 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 and risk management approaches. Additionally, the integration of technology, such as inventory tracking systems and data analytics, is highlighted as instrumental in enhancing inventory visibility and decision-making capabilities</w:t>
      </w:r>
      <w:r>
        <w:rPr>
          <w:rFonts w:ascii="Times New Roman" w:cs="Times New Roman" w:hAnsi="Times New Roman"/>
          <w:color w:val="0d0d0d"/>
          <w:sz w:val="30"/>
          <w:szCs w:val="30"/>
          <w:shd w:val="clear" w:color="auto" w:fill="ffffff"/>
        </w:rPr>
        <w:t>.</w:t>
      </w:r>
      <w:r>
        <w:rPr>
          <w:rFonts w:ascii="Times New Roman" w:cs="Times New Roman" w:hAnsi="Times New Roman"/>
          <w:color w:val="0d0d0d"/>
          <w:sz w:val="32"/>
          <w:szCs w:val="32"/>
          <w:shd w:val="clear" w:color="auto" w:fill="ffffff"/>
        </w:rPr>
        <w:t xml:space="preserve"> Finally, future trends and advancements in inventory management within supply chains are discussed, including the adoption of artificial intelligence, blockchain technology, and sustainable inventory practices. The paper concludes by emphasizing the continuous evolution of inventory management strategies to adapt to dynamic market conditions and achieve competitive advantage in modern supply chains</w:t>
      </w: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10353" w:type="dxa"/>
        <w:jc w:val="center"/>
        <w:tblLook w:val="04A0" w:firstRow="1" w:lastRow="0" w:firstColumn="1" w:lastColumn="0" w:noHBand="0" w:noVBand="1"/>
      </w:tblPr>
      <w:tblGrid>
        <w:gridCol w:w="1846"/>
        <w:gridCol w:w="6434"/>
        <w:gridCol w:w="2073"/>
      </w:tblGrid>
      <w:tr>
        <w:trPr>
          <w:trHeight w:val="1450" w:hRule="atLeast"/>
          <w:jc w:val="center"/>
        </w:trPr>
        <w:tc>
          <w:tcPr>
            <w:tcW w:w="1846" w:type="dxa"/>
            <w:tcBorders/>
            <w:vAlign w:val="center"/>
          </w:tcPr>
          <w:p>
            <w:pPr>
              <w:pStyle w:val="style66"/>
              <w:jc w:val="center"/>
              <w:rPr>
                <w:b/>
                <w:bCs/>
                <w:sz w:val="24"/>
                <w:szCs w:val="24"/>
              </w:rPr>
            </w:pPr>
            <w:r>
              <w:rPr>
                <w:b/>
                <w:bCs/>
                <w:sz w:val="24"/>
                <w:szCs w:val="24"/>
              </w:rPr>
              <w:t>Sr. No.</w:t>
            </w:r>
          </w:p>
        </w:tc>
        <w:tc>
          <w:tcPr>
            <w:tcW w:w="6434" w:type="dxa"/>
            <w:tcBorders/>
            <w:vAlign w:val="center"/>
          </w:tcPr>
          <w:p>
            <w:pPr>
              <w:pStyle w:val="style66"/>
              <w:rPr>
                <w:b/>
                <w:bCs/>
                <w:sz w:val="24"/>
                <w:szCs w:val="24"/>
              </w:rPr>
            </w:pPr>
            <w:r>
              <w:rPr>
                <w:b/>
                <w:bCs/>
                <w:sz w:val="24"/>
                <w:szCs w:val="24"/>
              </w:rPr>
              <w:t>Table of Contents</w:t>
            </w:r>
          </w:p>
        </w:tc>
        <w:tc>
          <w:tcPr>
            <w:tcW w:w="2073" w:type="dxa"/>
            <w:tcBorders/>
            <w:vAlign w:val="center"/>
          </w:tcPr>
          <w:p>
            <w:pPr>
              <w:pStyle w:val="style66"/>
              <w:jc w:val="center"/>
              <w:rPr>
                <w:b/>
                <w:bCs/>
                <w:sz w:val="24"/>
                <w:szCs w:val="24"/>
              </w:rPr>
            </w:pPr>
            <w:r>
              <w:rPr>
                <w:b/>
                <w:bCs/>
                <w:sz w:val="24"/>
                <w:szCs w:val="24"/>
              </w:rPr>
              <w:t>Page No.</w:t>
            </w:r>
          </w:p>
        </w:tc>
      </w:tr>
      <w:tr>
        <w:tblPrEx/>
        <w:trPr>
          <w:trHeight w:val="1450" w:hRule="atLeast"/>
          <w:jc w:val="center"/>
        </w:trPr>
        <w:tc>
          <w:tcPr>
            <w:tcW w:w="1846" w:type="dxa"/>
            <w:tcBorders/>
            <w:vAlign w:val="center"/>
          </w:tcPr>
          <w:p>
            <w:pPr>
              <w:pStyle w:val="style66"/>
              <w:jc w:val="center"/>
              <w:rPr>
                <w:sz w:val="24"/>
                <w:szCs w:val="24"/>
              </w:rPr>
            </w:pPr>
            <w:r>
              <w:rPr>
                <w:sz w:val="24"/>
                <w:szCs w:val="24"/>
              </w:rPr>
              <w:t>1</w:t>
            </w:r>
          </w:p>
        </w:tc>
        <w:tc>
          <w:tcPr>
            <w:tcW w:w="6434" w:type="dxa"/>
            <w:tcBorders/>
            <w:vAlign w:val="center"/>
          </w:tcPr>
          <w:p>
            <w:pPr>
              <w:pStyle w:val="style66"/>
              <w:rPr>
                <w:sz w:val="24"/>
                <w:szCs w:val="24"/>
              </w:rPr>
            </w:pPr>
            <w:r>
              <w:rPr>
                <w:sz w:val="24"/>
                <w:szCs w:val="24"/>
              </w:rPr>
              <w:t xml:space="preserve">Chapter 1: </w:t>
            </w:r>
            <w:r>
              <w:rPr>
                <w:sz w:val="24"/>
                <w:szCs w:val="24"/>
              </w:rPr>
              <w:t>Introduction</w:t>
            </w:r>
          </w:p>
        </w:tc>
        <w:tc>
          <w:tcPr>
            <w:tcW w:w="2073" w:type="dxa"/>
            <w:tcBorders/>
            <w:vAlign w:val="center"/>
          </w:tcPr>
          <w:p>
            <w:pPr>
              <w:pStyle w:val="style66"/>
              <w:jc w:val="center"/>
              <w:rPr>
                <w:sz w:val="24"/>
                <w:szCs w:val="24"/>
              </w:rPr>
            </w:pPr>
            <w:r>
              <w:rPr>
                <w:sz w:val="24"/>
                <w:szCs w:val="24"/>
              </w:rPr>
              <w:t>4</w:t>
            </w:r>
          </w:p>
        </w:tc>
      </w:tr>
      <w:tr>
        <w:tblPrEx/>
        <w:trPr>
          <w:trHeight w:val="1404" w:hRule="atLeast"/>
          <w:jc w:val="center"/>
        </w:trPr>
        <w:tc>
          <w:tcPr>
            <w:tcW w:w="1846" w:type="dxa"/>
            <w:tcBorders/>
            <w:vAlign w:val="center"/>
          </w:tcPr>
          <w:p>
            <w:pPr>
              <w:pStyle w:val="style66"/>
              <w:jc w:val="center"/>
              <w:rPr>
                <w:sz w:val="24"/>
                <w:szCs w:val="24"/>
              </w:rPr>
            </w:pPr>
            <w:r>
              <w:rPr>
                <w:sz w:val="24"/>
                <w:szCs w:val="24"/>
              </w:rPr>
              <w:t>2</w:t>
            </w:r>
          </w:p>
        </w:tc>
        <w:tc>
          <w:tcPr>
            <w:tcW w:w="6434" w:type="dxa"/>
            <w:tcBorders/>
            <w:vAlign w:val="center"/>
          </w:tcPr>
          <w:p>
            <w:pPr>
              <w:pStyle w:val="style66"/>
              <w:rPr>
                <w:sz w:val="24"/>
                <w:szCs w:val="24"/>
              </w:rPr>
            </w:pPr>
            <w:r>
              <w:rPr>
                <w:sz w:val="24"/>
                <w:szCs w:val="24"/>
              </w:rPr>
              <w:t xml:space="preserve">Chapter 2: Services and Tools Required </w:t>
            </w:r>
          </w:p>
        </w:tc>
        <w:tc>
          <w:tcPr>
            <w:tcW w:w="2073" w:type="dxa"/>
            <w:tcBorders/>
            <w:vAlign w:val="center"/>
          </w:tcPr>
          <w:p>
            <w:pPr>
              <w:pStyle w:val="style66"/>
              <w:jc w:val="center"/>
              <w:rPr>
                <w:sz w:val="24"/>
                <w:szCs w:val="24"/>
              </w:rPr>
            </w:pPr>
            <w:r>
              <w:rPr>
                <w:sz w:val="24"/>
                <w:szCs w:val="24"/>
              </w:rPr>
              <w:t>6</w:t>
            </w:r>
          </w:p>
        </w:tc>
      </w:tr>
      <w:tr>
        <w:tblPrEx/>
        <w:trPr>
          <w:trHeight w:val="1450" w:hRule="atLeast"/>
          <w:jc w:val="center"/>
        </w:trPr>
        <w:tc>
          <w:tcPr>
            <w:tcW w:w="1846" w:type="dxa"/>
            <w:tcBorders/>
            <w:vAlign w:val="center"/>
          </w:tcPr>
          <w:p>
            <w:pPr>
              <w:pStyle w:val="style66"/>
              <w:jc w:val="center"/>
              <w:rPr>
                <w:sz w:val="24"/>
                <w:szCs w:val="24"/>
              </w:rPr>
            </w:pPr>
            <w:r>
              <w:rPr>
                <w:sz w:val="24"/>
                <w:szCs w:val="24"/>
              </w:rPr>
              <w:t>3</w:t>
            </w:r>
          </w:p>
        </w:tc>
        <w:tc>
          <w:tcPr>
            <w:tcW w:w="6434" w:type="dxa"/>
            <w:tcBorders/>
            <w:vAlign w:val="center"/>
          </w:tcPr>
          <w:p>
            <w:pPr>
              <w:pStyle w:val="style66"/>
              <w:rPr>
                <w:sz w:val="24"/>
                <w:szCs w:val="24"/>
              </w:rPr>
            </w:pPr>
            <w:r>
              <w:rPr>
                <w:sz w:val="24"/>
                <w:szCs w:val="24"/>
              </w:rPr>
              <w:t>Chapter 3: Project Architecture</w:t>
            </w:r>
          </w:p>
        </w:tc>
        <w:tc>
          <w:tcPr>
            <w:tcW w:w="2073" w:type="dxa"/>
            <w:tcBorders/>
            <w:vAlign w:val="center"/>
          </w:tcPr>
          <w:p>
            <w:pPr>
              <w:pStyle w:val="style66"/>
              <w:jc w:val="center"/>
              <w:rPr>
                <w:sz w:val="24"/>
                <w:szCs w:val="24"/>
              </w:rPr>
            </w:pPr>
            <w:r>
              <w:rPr>
                <w:sz w:val="24"/>
                <w:szCs w:val="24"/>
              </w:rPr>
              <w:t>7</w:t>
            </w:r>
          </w:p>
        </w:tc>
      </w:tr>
      <w:tr>
        <w:tblPrEx/>
        <w:trPr>
          <w:trHeight w:val="1450" w:hRule="atLeast"/>
          <w:jc w:val="center"/>
        </w:trPr>
        <w:tc>
          <w:tcPr>
            <w:tcW w:w="1846" w:type="dxa"/>
            <w:tcBorders/>
            <w:vAlign w:val="center"/>
          </w:tcPr>
          <w:p>
            <w:pPr>
              <w:pStyle w:val="style66"/>
              <w:jc w:val="center"/>
              <w:rPr>
                <w:sz w:val="24"/>
                <w:szCs w:val="24"/>
              </w:rPr>
            </w:pPr>
            <w:r>
              <w:rPr>
                <w:sz w:val="24"/>
                <w:szCs w:val="24"/>
              </w:rPr>
              <w:t>4</w:t>
            </w:r>
          </w:p>
        </w:tc>
        <w:tc>
          <w:tcPr>
            <w:tcW w:w="6434" w:type="dxa"/>
            <w:tcBorders/>
            <w:vAlign w:val="center"/>
          </w:tcPr>
          <w:p>
            <w:pPr>
              <w:pStyle w:val="style66"/>
              <w:rPr>
                <w:sz w:val="24"/>
                <w:szCs w:val="24"/>
              </w:rPr>
            </w:pPr>
            <w:r>
              <w:rPr>
                <w:sz w:val="24"/>
                <w:szCs w:val="24"/>
              </w:rPr>
              <w:t xml:space="preserve">Chapter 4: </w:t>
            </w:r>
            <w:r>
              <w:rPr>
                <w:sz w:val="24"/>
                <w:szCs w:val="24"/>
              </w:rPr>
              <w:t>Modeling and Result</w:t>
            </w:r>
          </w:p>
        </w:tc>
        <w:tc>
          <w:tcPr>
            <w:tcW w:w="2073" w:type="dxa"/>
            <w:tcBorders/>
            <w:vAlign w:val="center"/>
          </w:tcPr>
          <w:p>
            <w:pPr>
              <w:pStyle w:val="style66"/>
              <w:jc w:val="center"/>
              <w:rPr>
                <w:sz w:val="24"/>
                <w:szCs w:val="24"/>
              </w:rPr>
            </w:pPr>
            <w:r>
              <w:rPr>
                <w:sz w:val="24"/>
                <w:szCs w:val="24"/>
              </w:rPr>
              <w:t>9</w:t>
            </w:r>
          </w:p>
        </w:tc>
      </w:tr>
      <w:tr>
        <w:tblPrEx/>
        <w:trPr>
          <w:trHeight w:val="1450" w:hRule="atLeast"/>
          <w:jc w:val="center"/>
        </w:trPr>
        <w:tc>
          <w:tcPr>
            <w:tcW w:w="1846" w:type="dxa"/>
            <w:tcBorders/>
            <w:vAlign w:val="center"/>
          </w:tcPr>
          <w:p>
            <w:pPr>
              <w:pStyle w:val="style66"/>
              <w:jc w:val="center"/>
              <w:rPr>
                <w:sz w:val="24"/>
                <w:szCs w:val="24"/>
              </w:rPr>
            </w:pPr>
            <w:r>
              <w:rPr>
                <w:sz w:val="24"/>
                <w:szCs w:val="24"/>
              </w:rPr>
              <w:t>5</w:t>
            </w:r>
          </w:p>
        </w:tc>
        <w:tc>
          <w:tcPr>
            <w:tcW w:w="6434" w:type="dxa"/>
            <w:tcBorders/>
            <w:vAlign w:val="center"/>
          </w:tcPr>
          <w:p>
            <w:pPr>
              <w:pStyle w:val="style66"/>
              <w:rPr>
                <w:sz w:val="24"/>
                <w:szCs w:val="24"/>
              </w:rPr>
            </w:pPr>
            <w:r>
              <w:rPr>
                <w:sz w:val="24"/>
                <w:szCs w:val="24"/>
              </w:rPr>
              <w:t>Conclusion</w:t>
            </w:r>
          </w:p>
        </w:tc>
        <w:tc>
          <w:tcPr>
            <w:tcW w:w="2073" w:type="dxa"/>
            <w:tcBorders/>
            <w:vAlign w:val="center"/>
          </w:tcPr>
          <w:p>
            <w:pPr>
              <w:pStyle w:val="style66"/>
              <w:jc w:val="center"/>
              <w:rPr>
                <w:sz w:val="24"/>
                <w:szCs w:val="24"/>
              </w:rPr>
            </w:pPr>
            <w:r>
              <w:rPr>
                <w:sz w:val="24"/>
                <w:szCs w:val="24"/>
              </w:rPr>
              <w:t>18</w:t>
            </w:r>
          </w:p>
        </w:tc>
      </w:tr>
      <w:tr>
        <w:tblPrEx/>
        <w:trPr>
          <w:trHeight w:val="1450" w:hRule="atLeast"/>
          <w:jc w:val="center"/>
        </w:trPr>
        <w:tc>
          <w:tcPr>
            <w:tcW w:w="1846" w:type="dxa"/>
            <w:tcBorders/>
            <w:vAlign w:val="center"/>
          </w:tcPr>
          <w:p>
            <w:pPr>
              <w:pStyle w:val="style66"/>
              <w:jc w:val="center"/>
              <w:rPr>
                <w:sz w:val="24"/>
                <w:szCs w:val="24"/>
              </w:rPr>
            </w:pPr>
            <w:r>
              <w:rPr>
                <w:sz w:val="24"/>
                <w:szCs w:val="24"/>
              </w:rPr>
              <w:t>6</w:t>
            </w:r>
          </w:p>
        </w:tc>
        <w:tc>
          <w:tcPr>
            <w:tcW w:w="6434" w:type="dxa"/>
            <w:tcBorders/>
            <w:vAlign w:val="center"/>
          </w:tcPr>
          <w:p>
            <w:pPr>
              <w:pStyle w:val="style66"/>
              <w:rPr>
                <w:sz w:val="24"/>
                <w:szCs w:val="24"/>
              </w:rPr>
            </w:pPr>
            <w:r>
              <w:rPr>
                <w:sz w:val="24"/>
                <w:szCs w:val="24"/>
              </w:rPr>
              <w:t>Future Scope</w:t>
            </w:r>
          </w:p>
        </w:tc>
        <w:tc>
          <w:tcPr>
            <w:tcW w:w="2073" w:type="dxa"/>
            <w:tcBorders/>
            <w:vAlign w:val="center"/>
          </w:tcPr>
          <w:p>
            <w:pPr>
              <w:pStyle w:val="style66"/>
              <w:jc w:val="center"/>
              <w:rPr>
                <w:sz w:val="24"/>
                <w:szCs w:val="24"/>
              </w:rPr>
            </w:pPr>
            <w:r>
              <w:rPr>
                <w:sz w:val="24"/>
                <w:szCs w:val="24"/>
              </w:rPr>
              <w:t>19</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Times New Roman" w:cs="Times New Roman" w:eastAsia="Roboto" w:hAnsi="Times New Roman"/>
          <w:color w:val="111111"/>
          <w:sz w:val="30"/>
          <w:szCs w:val="30"/>
        </w:rPr>
      </w:pPr>
      <w:r>
        <w:rPr>
          <w:rFonts w:ascii="Times New Roman" w:cs="Times New Roman" w:hAnsi="Times New Roman"/>
          <w:color w:val="0d0d0d"/>
          <w:sz w:val="28"/>
          <w:szCs w:val="28"/>
          <w:shd w:val="clear" w:color="auto" w:fill="ffffff"/>
        </w:rPr>
        <w:t>Effective inventory management is a critical aspect of supply chain optimization, yet many organizations struggle to strike the right balance between maintaining sufficient stock levels to meet demand and minimizing holding costs. Inefficient inventory management practices can lead to stockouts, excess inventory, increased lead times, and ultimately, reduced profitability. Therefore, the problem statement of this study is to identify the key challenges and opportunities in inventory management within supply chains and develop strategies to enhance efficiency, responsiveness, and overall supply chain performance</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Times New Roman" w:cs="Times New Roman" w:hAnsi="Times New Roman"/>
          <w:b/>
          <w:bCs/>
          <w:sz w:val="34"/>
          <w:szCs w:val="34"/>
        </w:rPr>
      </w:pPr>
      <w:r>
        <w:rPr>
          <w:rFonts w:ascii="Times New Roman" w:cs="Segoe UI" w:hAnsi="Times New Roman"/>
          <w:color w:val="0d0d0d"/>
          <w:sz w:val="28"/>
          <w:szCs w:val="28"/>
          <w:shd w:val="clear" w:color="auto" w:fill="ffffff"/>
        </w:rPr>
        <w:t>Optimizing inventory management within supply chains requires a strategic and holistic approach that addresses key challenges while capitalizing on opportunities for improvement. The proposed solution encompasses a series of interconnected strategies aimed at enhancing efficiency, reducing costs, and improving overall supply chain performance</w:t>
      </w:r>
      <w:r>
        <w:rPr>
          <w:rFonts w:ascii="Times New Roman" w:cs="Segoe UI" w:hAnsi="Times New Roman"/>
          <w:color w:val="0d0d0d"/>
          <w:sz w:val="28"/>
          <w:szCs w:val="28"/>
          <w:shd w:val="clear" w:color="auto" w:fill="ffffff"/>
        </w:rPr>
        <w:t xml:space="preserve"> </w:t>
      </w:r>
      <w:r>
        <w:rPr>
          <w:rStyle w:val="style87"/>
          <w:rFonts w:ascii="Times New Roman" w:cs="Segoe UI" w:hAnsi="Times New Roman"/>
          <w:color w:val="0d0d0d"/>
          <w:sz w:val="28"/>
          <w:szCs w:val="28"/>
          <w:bdr w:val="single" w:sz="2" w:space="0" w:color="e3e3e3" w:frame="true"/>
          <w:shd w:val="clear" w:color="auto" w:fill="ffffff"/>
        </w:rPr>
        <w:t>Demand Forecasting Improvement</w:t>
      </w:r>
      <w:r>
        <w:rPr>
          <w:rFonts w:ascii="Times New Roman" w:cs="Segoe UI" w:hAnsi="Times New Roman"/>
          <w:color w:val="0d0d0d"/>
          <w:sz w:val="28"/>
          <w:szCs w:val="28"/>
          <w:shd w:val="clear" w:color="auto" w:fill="ffffff"/>
        </w:rPr>
        <w:t>: Implement advanced demand forecasting techniques, such as predictive analytics and machine learning algorithms, to enhance forecast accuracy. By incorporating historical data, market trends, and external factors, organizations can generate more reliable demand forecasts, minimizing the risk of stockouts and excess inventory.</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Feature</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Fonts w:ascii="Times New Roman" w:cs="Segoe UI" w:hAnsi="Times New Roman"/>
          <w:b/>
          <w:bCs/>
          <w:color w:val="0d0d0d"/>
          <w:sz w:val="26"/>
          <w:szCs w:val="26"/>
          <w:shd w:val="clear" w:color="auto" w:fill="ffffff"/>
        </w:rPr>
        <w:t>RFID Technology</w:t>
      </w:r>
      <w:r>
        <w:rPr>
          <w:rFonts w:ascii="Times New Roman" w:cs="Segoe UI" w:hAnsi="Times New Roman"/>
          <w:color w:val="0d0d0d"/>
          <w:sz w:val="26"/>
          <w:szCs w:val="26"/>
          <w:shd w:val="clear" w:color="auto" w:fill="ffffff"/>
        </w:rPr>
        <w:t xml:space="preserve">: RFID tags embedded in inventory items enable automatic identification and tracking as they move through different stages of the supply chain. </w:t>
      </w:r>
      <w:r>
        <w:rPr>
          <w:rFonts w:ascii="Times New Roman" w:cs="Segoe UI" w:hAnsi="Times New Roman"/>
          <w:color w:val="0d0d0d"/>
          <w:sz w:val="26"/>
          <w:szCs w:val="26"/>
          <w:shd w:val="clear" w:color="auto" w:fill="ffffff"/>
        </w:rPr>
        <w:t>RFID readers and antennas</w:t>
      </w:r>
      <w:r>
        <w:rPr>
          <w:rFonts w:ascii="Segoe UI" w:cs="Segoe UI" w:hAnsi="Segoe UI"/>
          <w:color w:val="0d0d0d"/>
          <w:sz w:val="26"/>
          <w:szCs w:val="26"/>
          <w:shd w:val="clear" w:color="auto" w:fill="ffffff"/>
        </w:rPr>
        <w:t xml:space="preserve"> </w:t>
      </w:r>
      <w:r>
        <w:rPr>
          <w:rFonts w:ascii="Times New Roman" w:cs="Segoe UI" w:hAnsi="Times New Roman"/>
          <w:color w:val="0d0d0d"/>
          <w:sz w:val="30"/>
          <w:szCs w:val="30"/>
          <w:shd w:val="clear" w:color="auto" w:fill="ffffff"/>
        </w:rPr>
        <w:t xml:space="preserve">capture tag data, </w:t>
      </w:r>
      <w:r>
        <w:rPr>
          <w:rFonts w:ascii="Times New Roman" w:cs="Segoe UI" w:hAnsi="Times New Roman"/>
          <w:color w:val="0d0d0d"/>
          <w:sz w:val="26"/>
          <w:szCs w:val="26"/>
          <w:shd w:val="clear" w:color="auto" w:fill="ffffff"/>
        </w:rPr>
        <w:t>providing real-time visibility into inventory movements and enabling accurate inventory counting without manual intervention.</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Fonts w:ascii="Times New Roman" w:cs="Segoe UI" w:hAnsi="Times New Roman"/>
          <w:b/>
          <w:bCs/>
          <w:color w:val="0d0d0d"/>
          <w:sz w:val="26"/>
          <w:szCs w:val="26"/>
          <w:shd w:val="clear" w:color="auto" w:fill="ffffff"/>
        </w:rPr>
        <w:t>IoT Sensors</w:t>
      </w:r>
      <w:r>
        <w:rPr>
          <w:rFonts w:ascii="Times New Roman" w:cs="Segoe UI" w:hAnsi="Times New Roman"/>
          <w:color w:val="0d0d0d"/>
          <w:sz w:val="26"/>
          <w:szCs w:val="26"/>
          <w:shd w:val="clear" w:color="auto" w:fill="ffffff"/>
        </w:rPr>
        <w:t>: IoT sensors deployed in warehouses, distribution centers, and transportation vehicles collect data on environmental conditions (e.g., 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Fonts w:ascii="Times New Roman" w:cs="Segoe UI" w:hAnsi="Times New Roman"/>
          <w:b/>
          <w:bCs/>
          <w:color w:val="0d0d0d"/>
          <w:sz w:val="26"/>
          <w:szCs w:val="26"/>
          <w:shd w:val="clear" w:color="auto" w:fill="ffffff"/>
        </w:rPr>
        <w:t>Inventory Management Software</w:t>
      </w:r>
      <w:r>
        <w:rPr>
          <w:rFonts w:ascii="Times New Roman" w:cs="Segoe UI" w:hAnsi="Times New Roman"/>
          <w:color w:val="0d0d0d"/>
          <w:sz w:val="26"/>
          <w:szCs w:val="26"/>
          <w:shd w:val="clear" w:color="auto" w:fill="ffffff"/>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Fonts w:ascii="Times New Roman" w:cs="Segoe UI" w:hAnsi="Times New Roman"/>
          <w:b/>
          <w:bCs/>
          <w:color w:val="0d0d0d"/>
          <w:sz w:val="26"/>
          <w:szCs w:val="26"/>
          <w:shd w:val="clear" w:color="auto" w:fill="ffffff"/>
        </w:rPr>
        <w:t>Real-time Analytics:</w:t>
      </w:r>
      <w:r>
        <w:rPr>
          <w:rFonts w:ascii="Times New Roman" w:cs="Segoe UI" w:hAnsi="Times New Roman"/>
          <w:color w:val="0d0d0d"/>
          <w:sz w:val="26"/>
          <w:szCs w:val="26"/>
          <w:shd w:val="clear" w:color="auto" w:fill="ffffff"/>
        </w:rPr>
        <w:t xml:space="preserve"> Real-time analytics capabilities allow organizations to analyze inventory data as it is collected, enabling immediate insights into inventory trends, patterns, and anomalies. Predictive analytics algorithms forecast future demand, identify potential stockouts or overstock situations, and recommend optimal replenishment strategies to maintain optimal inventory levels and minimize costs.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Style w:val="style87"/>
          <w:rFonts w:ascii="Times New Roman" w:cs="Segoe UI" w:hAnsi="Times New Roman"/>
          <w:color w:val="0d0d0d"/>
          <w:sz w:val="26"/>
          <w:szCs w:val="26"/>
          <w:bdr w:val="single" w:sz="2" w:space="0" w:color="e3e3e3" w:frame="true"/>
          <w:shd w:val="clear" w:color="auto" w:fill="ffffff"/>
        </w:rPr>
        <w:t>Improved Inventory Visibility</w:t>
      </w:r>
      <w:r>
        <w:rPr>
          <w:rFonts w:ascii="Times New Roman" w:cs="Segoe UI" w:hAnsi="Times New Roman"/>
          <w:color w:val="0d0d0d"/>
          <w:sz w:val="26"/>
          <w:szCs w:val="26"/>
          <w:shd w:val="clear" w:color="auto" w:fill="ffffff"/>
        </w:rPr>
        <w:t>: Conducting a thorough supply chain analysis of inventories enables organizations to gain a comprehensive understanding of inventory levels, locations, and movements across the supply chain. This enhanced visibility helps in identifying bottlenecks, reducing stockouts, and optimizing inventory levels to meet customer demand effectively.</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Style w:val="style87"/>
          <w:rFonts w:ascii="Times New Roman" w:cs="Segoe UI" w:hAnsi="Times New Roman"/>
          <w:color w:val="0d0d0d"/>
          <w:sz w:val="26"/>
          <w:szCs w:val="26"/>
          <w:bdr w:val="single" w:sz="2" w:space="0" w:color="e3e3e3" w:frame="true"/>
          <w:shd w:val="clear" w:color="auto" w:fill="ffffff"/>
        </w:rPr>
        <w:t>Enhanced Operational Efficiency</w:t>
      </w:r>
      <w:r>
        <w:rPr>
          <w:rFonts w:ascii="Times New Roman" w:cs="Segoe UI" w:hAnsi="Times New Roman"/>
          <w:color w:val="0d0d0d"/>
          <w:sz w:val="26"/>
          <w:szCs w:val="26"/>
          <w:shd w:val="clear" w:color="auto" w:fill="ffffff"/>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p>
    <w:p>
      <w:pPr>
        <w:pStyle w:val="style179"/>
        <w:numPr>
          <w:ilvl w:val="0"/>
          <w:numId w:val="6"/>
        </w:numPr>
        <w:spacing w:before="180" w:after="0"/>
        <w:ind w:left="-20" w:right="-20"/>
        <w:jc w:val="both"/>
        <w:rPr>
          <w:rFonts w:ascii="Times New Roman" w:cs="Roboto" w:eastAsia="Roboto" w:hAnsi="Times New Roman"/>
          <w:color w:val="111111"/>
          <w:sz w:val="28"/>
          <w:szCs w:val="28"/>
        </w:rPr>
      </w:pPr>
      <w:r>
        <w:rPr>
          <w:rStyle w:val="style87"/>
          <w:rFonts w:ascii="Times New Roman" w:cs="Segoe UI" w:hAnsi="Times New Roman"/>
          <w:color w:val="0d0d0d"/>
          <w:sz w:val="26"/>
          <w:szCs w:val="26"/>
          <w:bdr w:val="single" w:sz="2" w:space="0" w:color="e3e3e3" w:frame="true"/>
          <w:shd w:val="clear" w:color="auto" w:fill="ffffff"/>
        </w:rPr>
        <w:t>Enhanced Customer Satisfaction</w:t>
      </w:r>
      <w:r>
        <w:rPr>
          <w:rFonts w:ascii="Times New Roman" w:cs="Segoe UI" w:hAnsi="Times New Roman"/>
          <w:color w:val="0d0d0d"/>
          <w:sz w:val="26"/>
          <w:szCs w:val="26"/>
          <w:shd w:val="clear" w:color="auto" w:fill="ffffff"/>
        </w:rPr>
        <w:t>: By optimizing inventory management practices, organizations can ensure timely order fulfillment, reduce stockouts, and improve product availability. This leads to enhanced customer satisfaction, loyalty, and retention, as customers receive their orders promptly and reliably.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tabs>
          <w:tab w:val="left" w:leader="none" w:pos="285"/>
          <w:tab w:val="left" w:leader="none" w:pos="720"/>
          <w:tab w:val="left" w:leader="none" w:pos="1440"/>
          <w:tab w:val="left" w:leader="none" w:pos="2160"/>
          <w:tab w:val="left" w:leader="none" w:pos="2880"/>
          <w:tab w:val="left" w:leader="none" w:pos="4635"/>
        </w:tabs>
        <w:spacing w:lineRule="auto" w:line="360"/>
        <w:jc w:val="both"/>
        <w:rPr>
          <w:rFonts w:ascii="Times New Roman" w:cs="Times New Roman" w:hAnsi="Times New Roman"/>
          <w:b/>
          <w:bCs/>
          <w:sz w:val="32"/>
          <w:szCs w:val="32"/>
        </w:rPr>
      </w:pPr>
      <w:r>
        <w:rPr>
          <w:rFonts w:ascii="Times New Roman" w:cs="Times New Roman" w:hAnsi="Times New Roman"/>
          <w:b/>
          <w:bCs/>
          <w:sz w:val="32"/>
          <w:szCs w:val="32"/>
        </w:rPr>
        <w:tab/>
      </w:r>
      <w:r>
        <w:rPr>
          <w:rFonts w:ascii="Times New Roman" w:cs="Segoe UI" w:hAnsi="Times New Roman"/>
          <w:color w:val="0d0d0d"/>
          <w:sz w:val="26"/>
          <w:szCs w:val="26"/>
          <w:shd w:val="clear" w:color="auto" w:fill="ffffff"/>
        </w:rPr>
        <w:t xml:space="preserve">The scope of supply chain analysis of inventories encompasses a comprehensive examination of various aspects related to inventory management practices within the </w:t>
      </w:r>
      <w:r>
        <w:rPr>
          <w:rFonts w:ascii="Times New Roman" w:cs="Segoe UI" w:hAnsi="Times New Roman"/>
          <w:color w:val="0d0d0d"/>
          <w:sz w:val="26"/>
          <w:szCs w:val="26"/>
          <w:shd w:val="clear" w:color="auto" w:fill="ffffff"/>
        </w:rPr>
        <w:t>supply chain ecosystem. This includes assessing different types of inventories, such as raw materials, work-in-progress, and finished goods, across multiple stages of the 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 strategies, sustainability considerations, and regulatory compliance are also integral components of the scope. Furthermore, the scope encompasses fostering a culture of continuous improvement in inventory management practices through feedback mechanisms, employee training, and process optimization initiatives. Overall, the scope of supply chain analysis of inventories is broad and interdisciplinary, aiming to drive efficiency, reduce costs, mitigate risks, and improve overall supply chain performance.</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94"/>
        <w:numPr>
          <w:ilvl w:val="0"/>
          <w:numId w:val="5"/>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jc w:val="both"/>
        <w:rPr>
          <w:rFonts w:cs="Segoe UI"/>
          <w:color w:val="0d0d0d"/>
          <w:sz w:val="26"/>
          <w:szCs w:val="26"/>
        </w:rPr>
      </w:pPr>
      <w:r>
        <w:rPr>
          <w:rStyle w:val="style87"/>
          <w:rFonts w:cs="Segoe UI"/>
          <w:color w:val="0d0d0d"/>
          <w:sz w:val="26"/>
          <w:szCs w:val="26"/>
          <w:bdr w:val="single" w:sz="2" w:space="0" w:color="e3e3e3" w:frame="true"/>
        </w:rPr>
        <w:t>Demand Forecasting Tools</w:t>
      </w:r>
      <w:r>
        <w:rPr>
          <w:rFonts w:cs="Segoe UI"/>
          <w:color w:val="0d0d0d"/>
          <w:sz w:val="26"/>
          <w:szCs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94"/>
        <w:numPr>
          <w:ilvl w:val="0"/>
          <w:numId w:val="5"/>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jc w:val="both"/>
        <w:rPr>
          <w:rFonts w:cs="Segoe UI"/>
          <w:color w:val="0d0d0d"/>
          <w:sz w:val="26"/>
          <w:szCs w:val="26"/>
        </w:rPr>
      </w:pPr>
      <w:r>
        <w:rPr>
          <w:rStyle w:val="style87"/>
          <w:rFonts w:cs="Segoe UI"/>
          <w:color w:val="0d0d0d"/>
          <w:sz w:val="26"/>
          <w:szCs w:val="26"/>
          <w:bdr w:val="single" w:sz="2" w:space="0" w:color="e3e3e3" w:frame="true"/>
        </w:rPr>
        <w:t>Supplier Management Services</w:t>
      </w:r>
      <w:r>
        <w:rPr>
          <w:rFonts w:cs="Segoe UI"/>
          <w:color w:val="0d0d0d"/>
          <w:sz w:val="26"/>
          <w:szCs w:val="26"/>
        </w:rPr>
        <w:t>: Effective supplier management ensures timely delivery of raw materials and components. Services in this category include:</w:t>
      </w:r>
    </w:p>
    <w:p>
      <w:pPr>
        <w:pStyle w:val="style94"/>
        <w:numPr>
          <w:ilvl w:val="1"/>
          <w:numId w:val="5"/>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jc w:val="both"/>
        <w:rPr>
          <w:rFonts w:cs="Segoe UI"/>
          <w:color w:val="0d0d0d"/>
          <w:sz w:val="26"/>
          <w:szCs w:val="26"/>
        </w:rPr>
      </w:pPr>
      <w:r>
        <w:rPr>
          <w:rStyle w:val="style87"/>
          <w:rFonts w:cs="Segoe UI"/>
          <w:color w:val="0d0d0d"/>
          <w:sz w:val="26"/>
          <w:szCs w:val="26"/>
          <w:bdr w:val="single" w:sz="2" w:space="0" w:color="e3e3e3" w:frame="true"/>
        </w:rPr>
        <w:t>Supplier Relationship Management (SRM)</w:t>
      </w:r>
      <w:r>
        <w:rPr>
          <w:rFonts w:cs="Segoe UI"/>
          <w:color w:val="0d0d0d"/>
          <w:sz w:val="26"/>
          <w:szCs w:val="26"/>
        </w:rPr>
        <w:t>: Processes and tools for managing relationships with suppliers, negotiating contracts, and ensuring compliance.</w:t>
      </w:r>
    </w:p>
    <w:p>
      <w:pPr>
        <w:pStyle w:val="style94"/>
        <w:numPr>
          <w:ilvl w:val="1"/>
          <w:numId w:val="5"/>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jc w:val="both"/>
        <w:rPr>
          <w:rFonts w:cs="Segoe UI"/>
          <w:color w:val="0d0d0d"/>
          <w:sz w:val="26"/>
          <w:szCs w:val="26"/>
        </w:rPr>
      </w:pPr>
      <w:r>
        <w:rPr>
          <w:rStyle w:val="style87"/>
          <w:rFonts w:cs="Segoe UI"/>
          <w:color w:val="0d0d0d"/>
          <w:sz w:val="26"/>
          <w:szCs w:val="26"/>
          <w:bdr w:val="single" w:sz="2" w:space="0" w:color="e3e3e3" w:frame="true"/>
        </w:rPr>
        <w:t>Supplier Performance Monitoring</w:t>
      </w:r>
      <w:r>
        <w:rPr>
          <w:rFonts w:cs="Segoe UI"/>
          <w:color w:val="0d0d0d"/>
          <w:sz w:val="26"/>
          <w:szCs w:val="26"/>
        </w:rPr>
        <w:t>: Tracking supplier performance metrics such as on-time delivery, quality, and lead times to identify areas for improvement.</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28"/>
          <w:szCs w:val="28"/>
        </w:rPr>
        <w:t>2.</w:t>
      </w:r>
      <w:r>
        <w:rPr>
          <w:rFonts w:ascii="Times New Roman" w:cs="Times New Roman" w:hAnsi="Times New Roman"/>
          <w:b/>
          <w:bCs/>
          <w:sz w:val="32"/>
          <w:szCs w:val="32"/>
        </w:rPr>
        <w:t>2 Tools and Software used</w:t>
      </w:r>
    </w:p>
    <w:p>
      <w:pPr>
        <w:pStyle w:val="style0"/>
        <w:spacing w:before="180" w:after="0" w:lineRule="auto" w:line="360"/>
        <w:rPr>
          <w:rFonts w:ascii="Times New Roman" w:hAnsi="Times New Roman"/>
          <w:sz w:val="26"/>
          <w:szCs w:val="26"/>
        </w:rPr>
      </w:pPr>
      <w:r>
        <w:rPr>
          <w:rFonts w:ascii="Times New Roman" w:cs="Roboto" w:eastAsia="Roboto" w:hAnsi="Times New Roman"/>
          <w:b/>
          <w:bCs/>
          <w:color w:val="111111"/>
          <w:sz w:val="28"/>
          <w:szCs w:val="28"/>
        </w:rPr>
        <w:t>Tools</w:t>
      </w:r>
      <w:r>
        <w:rPr>
          <w:rFonts w:ascii="Times New Roman" w:cs="Roboto" w:eastAsia="Roboto" w:hAnsi="Times New Roman"/>
          <w:color w:val="111111"/>
          <w:sz w:val="28"/>
          <w:szCs w:val="28"/>
        </w:rPr>
        <w:t>:</w:t>
      </w:r>
    </w:p>
    <w:p>
      <w:pPr>
        <w:pStyle w:val="style179"/>
        <w:numPr>
          <w:ilvl w:val="0"/>
          <w:numId w:val="4"/>
        </w:numPr>
        <w:spacing w:before="180" w:after="0" w:lineRule="auto" w:line="360"/>
        <w:ind w:right="-20"/>
        <w:rPr>
          <w:rFonts w:ascii="Times New Roman" w:cs="Roboto" w:eastAsia="Roboto" w:hAnsi="Times New Roman"/>
          <w:color w:val="111111"/>
          <w:sz w:val="28"/>
          <w:szCs w:val="28"/>
        </w:rPr>
      </w:pPr>
      <w:r>
        <w:rPr>
          <w:rFonts w:ascii="Times New Roman" w:cs="Roboto" w:eastAsia="Roboto" w:hAnsi="Times New Roman"/>
          <w:b/>
          <w:bCs/>
          <w:color w:val="111111"/>
          <w:sz w:val="28"/>
          <w:szCs w:val="28"/>
        </w:rPr>
        <w:t>PowerBI</w:t>
      </w:r>
      <w:r>
        <w:rPr>
          <w:rFonts w:ascii="Times New Roman" w:cs="Roboto" w:eastAsia="Roboto" w:hAnsi="Times New Roman"/>
          <w:color w:val="111111"/>
          <w:sz w:val="28"/>
          <w:szCs w:val="28"/>
        </w:rPr>
        <w:t xml:space="preserve">: The main tool for this project is </w:t>
      </w:r>
      <w:r>
        <w:rPr>
          <w:rFonts w:ascii="Times New Roman" w:cs="Roboto" w:eastAsia="Roboto" w:hAnsi="Times New Roman"/>
          <w:color w:val="111111"/>
          <w:sz w:val="28"/>
          <w:szCs w:val="28"/>
        </w:rPr>
        <w:t>PowerBI</w:t>
      </w:r>
      <w:r>
        <w:rPr>
          <w:rFonts w:ascii="Times New Roman" w:cs="Roboto" w:eastAsia="Roboto" w:hAnsi="Times New Roman"/>
          <w:color w:val="111111"/>
          <w:sz w:val="28"/>
          <w:szCs w:val="28"/>
        </w:rPr>
        <w:t>, which will be used to create interactive dashboards for real-time data visualization.</w:t>
      </w:r>
    </w:p>
    <w:p>
      <w:pPr>
        <w:pStyle w:val="style0"/>
        <w:spacing w:before="180" w:after="0" w:lineRule="auto" w:line="360"/>
        <w:ind w:right="-20"/>
        <w:rPr>
          <w:rFonts w:ascii="Times New Roman" w:cs="Roboto" w:eastAsia="Roboto" w:hAnsi="Times New Roman"/>
          <w:color w:val="111111"/>
          <w:sz w:val="28"/>
          <w:szCs w:val="28"/>
        </w:rPr>
      </w:pPr>
    </w:p>
    <w:p>
      <w:pPr>
        <w:pStyle w:val="style179"/>
        <w:numPr>
          <w:ilvl w:val="0"/>
          <w:numId w:val="4"/>
        </w:numPr>
        <w:spacing w:before="180" w:after="0" w:lineRule="auto" w:line="360"/>
        <w:ind w:right="-20"/>
        <w:rPr>
          <w:rFonts w:ascii="Times New Roman" w:cs="Roboto" w:eastAsia="Roboto" w:hAnsi="Times New Roman"/>
          <w:color w:val="111111"/>
          <w:sz w:val="28"/>
          <w:szCs w:val="28"/>
        </w:rPr>
      </w:pPr>
      <w:r>
        <w:rPr>
          <w:rFonts w:ascii="Times New Roman" w:cs="Roboto" w:eastAsia="Roboto" w:hAnsi="Times New Roman"/>
          <w:b/>
          <w:bCs/>
          <w:color w:val="111111"/>
          <w:sz w:val="28"/>
          <w:szCs w:val="28"/>
        </w:rPr>
        <w:t>Power Query</w:t>
      </w:r>
      <w:r>
        <w:rPr>
          <w:rFonts w:ascii="Times New Roman" w:cs="Roboto" w:eastAsia="Roboto" w:hAnsi="Times New Roman"/>
          <w:color w:val="111111"/>
          <w:sz w:val="28"/>
          <w:szCs w:val="28"/>
        </w:rPr>
        <w:t>: This is a data connection technology that enables you to discover, connect, combine, and refine data across a wide variety of sources.</w:t>
      </w:r>
    </w:p>
    <w:p>
      <w:pPr>
        <w:pStyle w:val="style0"/>
        <w:spacing w:before="180" w:after="0" w:lineRule="auto" w:line="360"/>
        <w:rPr>
          <w:rFonts w:ascii="Times New Roman" w:hAnsi="Times New Roman"/>
          <w:sz w:val="26"/>
          <w:szCs w:val="26"/>
        </w:rPr>
      </w:pPr>
      <w:r>
        <w:rPr>
          <w:rFonts w:ascii="Times New Roman" w:cs="Roboto" w:eastAsia="Roboto" w:hAnsi="Times New Roman"/>
          <w:b/>
          <w:bCs/>
          <w:color w:val="111111"/>
          <w:sz w:val="28"/>
          <w:szCs w:val="28"/>
        </w:rPr>
        <w:t>Software Requirements</w:t>
      </w:r>
      <w:r>
        <w:rPr>
          <w:rFonts w:ascii="Times New Roman" w:cs="Roboto" w:eastAsia="Roboto" w:hAnsi="Times New Roman"/>
          <w:color w:val="111111"/>
          <w:sz w:val="28"/>
          <w:szCs w:val="28"/>
        </w:rPr>
        <w:t>:</w:t>
      </w:r>
    </w:p>
    <w:p>
      <w:pPr>
        <w:pStyle w:val="style179"/>
        <w:numPr>
          <w:ilvl w:val="0"/>
          <w:numId w:val="3"/>
        </w:numPr>
        <w:spacing w:before="180" w:after="0" w:lineRule="auto" w:line="360"/>
        <w:ind w:right="-20"/>
        <w:rPr>
          <w:rFonts w:ascii="Times New Roman" w:cs="Roboto" w:eastAsia="Roboto" w:hAnsi="Times New Roman"/>
          <w:color w:val="111111"/>
          <w:sz w:val="28"/>
          <w:szCs w:val="28"/>
        </w:rPr>
      </w:pPr>
      <w:r>
        <w:rPr>
          <w:rFonts w:ascii="Times New Roman" w:cs="Roboto" w:eastAsia="Roboto" w:hAnsi="Times New Roman"/>
          <w:b/>
          <w:bCs/>
          <w:color w:val="111111"/>
          <w:sz w:val="28"/>
          <w:szCs w:val="28"/>
        </w:rPr>
        <w:t>PowerBI</w:t>
      </w:r>
      <w:r>
        <w:rPr>
          <w:rFonts w:ascii="Times New Roman" w:cs="Roboto" w:eastAsia="Roboto" w:hAnsi="Times New Roman"/>
          <w:b/>
          <w:bCs/>
          <w:color w:val="111111"/>
          <w:sz w:val="28"/>
          <w:szCs w:val="28"/>
        </w:rPr>
        <w:t xml:space="preserve"> Desktop</w:t>
      </w:r>
      <w:r>
        <w:rPr>
          <w:rFonts w:ascii="Times New Roman" w:cs="Roboto" w:eastAsia="Roboto" w:hAnsi="Times New Roman"/>
          <w:color w:val="111111"/>
          <w:sz w:val="28"/>
          <w:szCs w:val="28"/>
        </w:rPr>
        <w:t xml:space="preserve">: This is a Windows application that you can use to create reports and publish them to </w:t>
      </w:r>
      <w:r>
        <w:rPr>
          <w:rFonts w:ascii="Times New Roman" w:cs="Roboto" w:eastAsia="Roboto" w:hAnsi="Times New Roman"/>
          <w:color w:val="111111"/>
          <w:sz w:val="28"/>
          <w:szCs w:val="28"/>
        </w:rPr>
        <w:t>PowerBI</w:t>
      </w:r>
      <w:r>
        <w:rPr>
          <w:rFonts w:ascii="Times New Roman" w:cs="Roboto" w:eastAsia="Roboto" w:hAnsi="Times New Roman"/>
          <w:color w:val="111111"/>
          <w:sz w:val="28"/>
          <w:szCs w:val="28"/>
        </w:rPr>
        <w:t>.</w:t>
      </w:r>
    </w:p>
    <w:p>
      <w:pPr>
        <w:pStyle w:val="style0"/>
        <w:spacing w:before="180" w:after="0" w:lineRule="auto" w:line="360"/>
        <w:ind w:right="-20"/>
        <w:rPr>
          <w:rFonts w:ascii="Times New Roman" w:cs="Roboto" w:eastAsia="Roboto" w:hAnsi="Times New Roman"/>
          <w:color w:val="111111"/>
          <w:sz w:val="28"/>
          <w:szCs w:val="28"/>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Times New Roman" w:cs="Roboto" w:eastAsia="Roboto" w:hAnsi="Times New Roman"/>
          <w:b/>
          <w:bCs/>
          <w:color w:val="111111"/>
          <w:sz w:val="28"/>
          <w:szCs w:val="28"/>
        </w:rPr>
        <w:t>PowerBI</w:t>
      </w:r>
      <w:r>
        <w:rPr>
          <w:rFonts w:ascii="Times New Roman" w:cs="Roboto" w:eastAsia="Roboto" w:hAnsi="Times New Roman"/>
          <w:b/>
          <w:bCs/>
          <w:color w:val="111111"/>
          <w:sz w:val="28"/>
          <w:szCs w:val="28"/>
        </w:rPr>
        <w:t xml:space="preserve"> Service</w:t>
      </w:r>
      <w:r>
        <w:rPr>
          <w:rFonts w:ascii="Times New Roman" w:cs="Roboto" w:eastAsia="Roboto" w:hAnsi="Times New Roman"/>
          <w:color w:val="111111"/>
          <w:sz w:val="28"/>
          <w:szCs w:val="28"/>
        </w:rPr>
        <w:t>: This is an online SaaS (Software as a Service) service that you use to publish reports, create new dashboards, and share insights</w:t>
      </w:r>
      <w:r>
        <w:rPr>
          <w:rFonts w:ascii="Roboto" w:cs="Roboto" w:eastAsia="Roboto" w:hAnsi="Roboto"/>
          <w:color w:val="111111"/>
          <w:sz w:val="24"/>
          <w:szCs w:val="24"/>
        </w:rPr>
        <w:t>.</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PowerBI</w:t>
      </w:r>
      <w:r>
        <w:rPr>
          <w:rFonts w:ascii="Roboto" w:cs="Roboto" w:eastAsia="Roboto" w:hAnsi="Roboto"/>
          <w:b/>
          <w:bCs/>
          <w:color w:val="111111"/>
          <w:sz w:val="24"/>
          <w:szCs w:val="24"/>
        </w:rPr>
        <w:t xml:space="preserve"> Mobile</w:t>
      </w:r>
      <w:r>
        <w:rPr>
          <w:rFonts w:ascii="Roboto" w:cs="Roboto" w:eastAsia="Roboto" w:hAnsi="Roboto"/>
          <w:color w:val="111111"/>
          <w:sz w:val="24"/>
          <w:szCs w:val="24"/>
        </w:rPr>
        <w:t>: This is a mobile application that you can use to access your reports and dashboards on the go.</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3.1 Architecture</w:t>
      </w:r>
    </w:p>
    <w:p>
      <w:pPr>
        <w:pStyle w:val="style0"/>
        <w:spacing w:before="180" w:after="0"/>
        <w:jc w:val="both"/>
        <w:rPr>
          <w:rFonts w:ascii="Times New Roman" w:cs="Roboto" w:eastAsia="Roboto" w:hAnsi="Times New Roman"/>
          <w:color w:val="111111"/>
          <w:sz w:val="36"/>
          <w:szCs w:val="36"/>
        </w:rPr>
      </w:pPr>
      <w:r>
        <w:rPr>
          <w:rFonts w:ascii="Times New Roman" w:cs="Roboto" w:eastAsia="Roboto" w:hAnsi="Times New Roman"/>
          <w:color w:val="111111"/>
          <w:sz w:val="36"/>
          <w:szCs w:val="36"/>
        </w:rPr>
        <w:t>Here’s a high-level architecture for the project:</w:t>
      </w:r>
    </w:p>
    <w:p>
      <w:pPr>
        <w:pStyle w:val="style0"/>
        <w:spacing w:before="180" w:after="0"/>
        <w:jc w:val="both"/>
        <w:rPr>
          <w:rFonts w:ascii="Times New Roman" w:cs="Roboto" w:eastAsia="Roboto" w:hAnsi="Times New Roman"/>
          <w:color w:val="111111"/>
          <w:sz w:val="36"/>
          <w:szCs w:val="36"/>
        </w:rPr>
      </w:pP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Data Sources</w:t>
      </w:r>
      <w:r>
        <w:rPr>
          <w:rFonts w:ascii="Times New Roman" w:cs="Segoe UI" w:eastAsia="Times New Roman" w:hAnsi="Times New Roman"/>
          <w:color w:val="0d0d0d"/>
          <w:sz w:val="36"/>
          <w:szCs w:val="36"/>
        </w:rPr>
        <w:t>:</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p>
    <w:p>
      <w:pPr>
        <w:pStyle w:val="style0"/>
        <w:numPr>
          <w:ilvl w:val="0"/>
          <w:numId w:val="26"/>
        </w:numPr>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ERP Systems</w:t>
      </w:r>
      <w:r>
        <w:rPr>
          <w:rFonts w:ascii="Times New Roman" w:cs="Segoe UI" w:eastAsia="Times New Roman" w:hAnsi="Times New Roman"/>
          <w:color w:val="0d0d0d"/>
          <w:sz w:val="36"/>
          <w:szCs w:val="36"/>
        </w:rPr>
        <w:t>: Extract data related to inventory levels, sales orders, purchase orders, and production schedules from Enterprise Resource Planning systems.</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ind w:left="720"/>
        <w:jc w:val="both"/>
        <w:rPr>
          <w:rFonts w:ascii="Times New Roman" w:cs="Segoe UI" w:eastAsia="Times New Roman" w:hAnsi="Times New Roman"/>
          <w:color w:val="0d0d0d"/>
          <w:sz w:val="36"/>
          <w:szCs w:val="36"/>
        </w:rPr>
      </w:pPr>
    </w:p>
    <w:p>
      <w:pPr>
        <w:pStyle w:val="style0"/>
        <w:numPr>
          <w:ilvl w:val="0"/>
          <w:numId w:val="26"/>
        </w:numPr>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Warehouse Management Systems (WMS)</w:t>
      </w:r>
      <w:r>
        <w:rPr>
          <w:rFonts w:ascii="Times New Roman" w:cs="Segoe UI" w:eastAsia="Times New Roman" w:hAnsi="Times New Roman"/>
          <w:color w:val="0d0d0d"/>
          <w:sz w:val="36"/>
          <w:szCs w:val="36"/>
        </w:rPr>
        <w:t>: Gather data on warehouse operations, including inventory receipts, storage, picking, packing, and shipping.</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ind w:left="720"/>
        <w:jc w:val="both"/>
        <w:rPr>
          <w:rFonts w:ascii="Times New Roman" w:cs="Segoe UI" w:eastAsia="Times New Roman" w:hAnsi="Times New Roman"/>
          <w:color w:val="0d0d0d"/>
          <w:sz w:val="36"/>
          <w:szCs w:val="36"/>
        </w:rPr>
      </w:pP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Data Integration Layer</w:t>
      </w:r>
      <w:r>
        <w:rPr>
          <w:rFonts w:ascii="Times New Roman" w:cs="Segoe UI" w:eastAsia="Times New Roman" w:hAnsi="Times New Roman"/>
          <w:color w:val="0d0d0d"/>
          <w:sz w:val="36"/>
          <w:szCs w:val="36"/>
        </w:rPr>
        <w:t>:</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p>
    <w:p>
      <w:pPr>
        <w:pStyle w:val="style0"/>
        <w:numPr>
          <w:ilvl w:val="0"/>
          <w:numId w:val="27"/>
        </w:numPr>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ETL (Extract, Transform, Load) Processes</w:t>
      </w:r>
      <w:r>
        <w:rPr>
          <w:rFonts w:ascii="Times New Roman" w:cs="Segoe UI" w:eastAsia="Times New Roman" w:hAnsi="Times New Roman"/>
          <w:color w:val="0d0d0d"/>
          <w:sz w:val="36"/>
          <w:szCs w:val="36"/>
        </w:rPr>
        <w:t>: Transform and consolidate data from various sources into a unified format suitable for analysis.</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ind w:left="720"/>
        <w:jc w:val="both"/>
        <w:rPr>
          <w:rFonts w:ascii="Times New Roman" w:cs="Segoe UI" w:eastAsia="Times New Roman" w:hAnsi="Times New Roman"/>
          <w:color w:val="0d0d0d"/>
          <w:sz w:val="36"/>
          <w:szCs w:val="36"/>
        </w:rPr>
      </w:pP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Data Storage</w:t>
      </w:r>
      <w:r>
        <w:rPr>
          <w:rFonts w:ascii="Times New Roman" w:cs="Segoe UI" w:eastAsia="Times New Roman" w:hAnsi="Times New Roman"/>
          <w:color w:val="0d0d0d"/>
          <w:sz w:val="36"/>
          <w:szCs w:val="36"/>
        </w:rPr>
        <w:t>:</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p>
    <w:p>
      <w:pPr>
        <w:pStyle w:val="style0"/>
        <w:numPr>
          <w:ilvl w:val="0"/>
          <w:numId w:val="28"/>
        </w:numPr>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Data Warehouse or Data Lake</w:t>
      </w:r>
      <w:r>
        <w:rPr>
          <w:rFonts w:ascii="Times New Roman" w:cs="Segoe UI" w:eastAsia="Times New Roman" w:hAnsi="Times New Roman"/>
          <w:color w:val="0d0d0d"/>
          <w:sz w:val="36"/>
          <w:szCs w:val="36"/>
        </w:rPr>
        <w:t>: Store integrated and cleansed data in a centralized repository optimized for analytics.</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ind w:left="720"/>
        <w:jc w:val="both"/>
        <w:rPr>
          <w:rFonts w:ascii="Times New Roman" w:cs="Segoe UI" w:eastAsia="Times New Roman" w:hAnsi="Times New Roman"/>
          <w:color w:val="0d0d0d"/>
          <w:sz w:val="36"/>
          <w:szCs w:val="36"/>
        </w:rPr>
      </w:pPr>
    </w:p>
    <w:p>
      <w:pPr>
        <w:pStyle w:val="style0"/>
        <w:numPr>
          <w:ilvl w:val="0"/>
          <w:numId w:val="28"/>
        </w:numPr>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6"/>
          <w:szCs w:val="36"/>
        </w:rPr>
      </w:pPr>
      <w:r>
        <w:rPr>
          <w:rFonts w:ascii="Times New Roman" w:cs="Segoe UI" w:eastAsia="Times New Roman" w:hAnsi="Times New Roman"/>
          <w:b/>
          <w:bCs/>
          <w:color w:val="0d0d0d"/>
          <w:sz w:val="36"/>
          <w:szCs w:val="36"/>
          <w:bdr w:val="single" w:sz="2" w:space="0" w:color="e3e3e3" w:frame="true"/>
        </w:rPr>
        <w:t>Database Management System (DBMS)</w:t>
      </w:r>
      <w:r>
        <w:rPr>
          <w:rFonts w:ascii="Times New Roman" w:cs="Segoe UI" w:eastAsia="Times New Roman" w:hAnsi="Times New Roman"/>
          <w:color w:val="0d0d0d"/>
          <w:sz w:val="36"/>
          <w:szCs w:val="36"/>
        </w:rPr>
        <w:t>: Utilize a DBMS such as SQL or NoSQL to store and manage structured and unstructured data.</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8"/>
          <w:szCs w:val="28"/>
        </w:rPr>
      </w:pPr>
      <w:r>
        <w:rPr>
          <w:rFonts w:ascii="Segoe UI" w:cs="Segoe UI" w:eastAsia="Times New Roman" w:hAnsi="Segoe UI"/>
          <w:b/>
          <w:bCs/>
          <w:color w:val="0d0d0d"/>
          <w:sz w:val="28"/>
          <w:szCs w:val="28"/>
          <w:bdr w:val="single" w:sz="2" w:space="0" w:color="e3e3e3" w:frame="true"/>
        </w:rPr>
        <w:t>Analytics and Modeling Layer</w:t>
      </w:r>
      <w:r>
        <w:rPr>
          <w:rFonts w:ascii="Segoe UI" w:cs="Segoe UI" w:eastAsia="Times New Roman" w:hAnsi="Segoe UI"/>
          <w:color w:val="0d0d0d"/>
          <w:sz w:val="28"/>
          <w:szCs w:val="28"/>
        </w:rPr>
        <w:t>:</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8"/>
          <w:szCs w:val="28"/>
        </w:rPr>
      </w:pPr>
    </w:p>
    <w:p>
      <w:pPr>
        <w:pStyle w:val="style0"/>
        <w:numPr>
          <w:ilvl w:val="0"/>
          <w:numId w:val="29"/>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8"/>
          <w:szCs w:val="28"/>
        </w:rPr>
      </w:pPr>
      <w:r>
        <w:rPr>
          <w:rFonts w:ascii="Segoe UI" w:cs="Segoe UI" w:eastAsia="Times New Roman" w:hAnsi="Segoe UI"/>
          <w:b/>
          <w:bCs/>
          <w:color w:val="0d0d0d"/>
          <w:sz w:val="28"/>
          <w:szCs w:val="28"/>
          <w:bdr w:val="single" w:sz="2" w:space="0" w:color="e3e3e3" w:frame="true"/>
        </w:rPr>
        <w:t>Inventory Optimization Algorithms</w:t>
      </w:r>
      <w:r>
        <w:rPr>
          <w:rFonts w:ascii="Segoe UI" w:cs="Segoe UI" w:eastAsia="Times New Roman" w:hAnsi="Segoe UI"/>
          <w:color w:val="0d0d0d"/>
          <w:sz w:val="28"/>
          <w:szCs w:val="28"/>
        </w:rPr>
        <w:t>: Develop algorithms to optimize inventory levels based on demand forecasts, lead times, service level targets, and cost constraints.</w:t>
      </w:r>
    </w:p>
    <w:p>
      <w:pPr>
        <w:pStyle w:val="style0"/>
        <w:numPr>
          <w:ilvl w:val="0"/>
          <w:numId w:val="29"/>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8"/>
          <w:szCs w:val="28"/>
        </w:rPr>
      </w:pPr>
    </w:p>
    <w:p>
      <w:pPr>
        <w:pStyle w:val="style0"/>
        <w:numPr>
          <w:ilvl w:val="0"/>
          <w:numId w:val="29"/>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8"/>
          <w:szCs w:val="28"/>
        </w:rPr>
      </w:pPr>
      <w:r>
        <w:rPr>
          <w:rFonts w:ascii="Segoe UI" w:cs="Segoe UI" w:eastAsia="Times New Roman" w:hAnsi="Segoe UI"/>
          <w:b/>
          <w:bCs/>
          <w:color w:val="0d0d0d"/>
          <w:sz w:val="28"/>
          <w:szCs w:val="28"/>
          <w:bdr w:val="single" w:sz="2" w:space="0" w:color="e3e3e3" w:frame="true"/>
        </w:rPr>
        <w:t>Demand Forecasting Models</w:t>
      </w:r>
      <w:r>
        <w:rPr>
          <w:rFonts w:ascii="Segoe UI" w:cs="Segoe UI" w:eastAsia="Times New Roman" w:hAnsi="Segoe UI"/>
          <w:color w:val="0d0d0d"/>
          <w:sz w:val="28"/>
          <w:szCs w:val="28"/>
        </w:rPr>
        <w:t>: Build predictive models to forecast future demand using statistical methods, machine learning techniques, or time series analysis.</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24"/>
          <w:szCs w:val="24"/>
        </w:rPr>
      </w:pP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jc w:val="both"/>
        <w:rPr>
          <w:rFonts w:ascii="Times New Roman" w:cs="Segoe UI" w:eastAsia="Times New Roman" w:hAnsi="Times New Roman"/>
          <w:color w:val="0d0d0d"/>
          <w:sz w:val="38"/>
          <w:szCs w:val="38"/>
        </w:rPr>
      </w:pPr>
      <w:r>
        <w:rPr>
          <w:rFonts w:ascii="Times New Roman" w:cs="Segoe UI" w:hAnsi="Times New Roman"/>
          <w:color w:val="0d0d0d"/>
          <w:sz w:val="36"/>
          <w:szCs w:val="36"/>
          <w:shd w:val="clear" w:color="auto" w:fill="ffffff"/>
        </w:rPr>
        <w:t>This high-level architecture outlines the components and layers involved in a Supply Chain Analysis of Inventories project, encompassing data integration, analytics, visualization, decision support, security, and continuous optimization.</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sz w:val="34"/>
          <w:szCs w:val="3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Times New Roman" w:cs="Times New Roman" w:eastAsia="Times New Roman" w:hAnsi="Times New Roman"/>
          <w:b/>
          <w:bCs/>
          <w:color w:val="242424"/>
          <w:sz w:val="34"/>
          <w:szCs w:val="34"/>
        </w:rPr>
      </w:pPr>
      <w:r>
        <w:rPr>
          <w:rFonts w:ascii="Times New Roman" w:cs="Segoe UI" w:hAnsi="Times New Roman"/>
          <w:color w:val="0d0d0d"/>
          <w:sz w:val="26"/>
          <w:szCs w:val="26"/>
          <w:shd w:val="clear" w:color="auto" w:fill="ffffff"/>
        </w:rPr>
        <w:t>Supply Chain Analysis of Inventories involves various modeling techniques to optimize inventory levels, streamline operations, and improve supply chain efficiency. Here are some key modeling approaches commonly used in inventory analysis</w:t>
      </w: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6430208" cy="6939272"/>
            <wp:effectExtent l="0" t="0" r="8890"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7" cstate="print"/>
                    <a:srcRect l="0" t="0" r="0" b="0"/>
                    <a:stretch/>
                  </pic:blipFill>
                  <pic:spPr>
                    <a:xfrm rot="0">
                      <a:off x="0" y="0"/>
                      <a:ext cx="6430208" cy="6939272"/>
                    </a:xfrm>
                    <a:prstGeom prst="rect"/>
                  </pic:spPr>
                </pic:pic>
              </a:graphicData>
            </a:graphic>
          </wp:inline>
        </w:drawing>
      </w:r>
    </w:p>
    <w:p>
      <w:pPr>
        <w:pStyle w:val="style0"/>
        <w:shd w:val="clear" w:color="auto" w:fill="ffffff"/>
        <w:spacing w:before="840" w:lineRule="auto" w:line="360"/>
        <w:ind w:left="-20" w:right="-20"/>
        <w:jc w:val="both"/>
        <w:rPr>
          <w:noProof/>
        </w:rPr>
      </w:pPr>
    </w:p>
    <w:p>
      <w:pPr>
        <w:pStyle w:val="style0"/>
        <w:shd w:val="clear" w:color="auto" w:fill="ffffff"/>
        <w:spacing w:before="840" w:lineRule="auto" w:line="360"/>
        <w:ind w:left="-20" w:right="-20"/>
        <w:jc w:val="both"/>
        <w:rPr>
          <w:noProof/>
        </w:rPr>
      </w:pP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6250898" cy="7239634"/>
            <wp:effectExtent l="0" t="0" r="0" b="0"/>
            <wp:docPr id="103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8" cstate="print"/>
                    <a:srcRect l="0" t="0" r="0" b="0"/>
                    <a:stretch/>
                  </pic:blipFill>
                  <pic:spPr>
                    <a:xfrm rot="0">
                      <a:off x="0" y="0"/>
                      <a:ext cx="6250898" cy="7239634"/>
                    </a:xfrm>
                    <a:prstGeom prst="rect"/>
                  </pic:spPr>
                </pic:pic>
              </a:graphicData>
            </a:graphic>
          </wp:inline>
        </w:drawing>
      </w:r>
    </w:p>
    <w:p>
      <w:pPr>
        <w:pStyle w:val="style0"/>
        <w:shd w:val="clear" w:color="auto" w:fill="ffffff"/>
        <w:spacing w:after="0" w:lineRule="auto" w:line="360"/>
        <w:ind w:left="-20" w:right="-20"/>
        <w:jc w:val="both"/>
        <w:rPr>
          <w:rFonts w:ascii="Times New Roman" w:cs="Arial" w:eastAsia="Arial" w:hAnsi="Times New Roman"/>
          <w:sz w:val="30"/>
          <w:szCs w:val="30"/>
        </w:rPr>
      </w:pPr>
      <w:r>
        <w:rPr>
          <w:rFonts w:ascii="Times New Roman" w:cs="Segoe UI" w:hAnsi="Times New Roman"/>
          <w:color w:val="0d0d0d"/>
          <w:sz w:val="28"/>
          <w:szCs w:val="28"/>
          <w:shd w:val="clear" w:color="auto" w:fill="ffffff"/>
        </w:rPr>
        <w:t>By editing or refining these relationships, organizations can improve the efficiency, effectiveness, and resilience of their supply chain analysis of inventories, leading to better performance and competitive advantage</w:t>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6084407" cy="2711669"/>
            <wp:effectExtent l="0" t="0" r="0" b="0"/>
            <wp:docPr id="103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cstate="print"/>
                    <a:srcRect l="0" t="0" r="0" b="0"/>
                    <a:stretch/>
                  </pic:blipFill>
                  <pic:spPr>
                    <a:xfrm rot="0">
                      <a:off x="0" y="0"/>
                      <a:ext cx="6084407" cy="2711669"/>
                    </a:xfrm>
                    <a:prstGeom prst="rect"/>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724525" cy="3736427"/>
            <wp:effectExtent l="0" t="0" r="0" b="0"/>
            <wp:docPr id="104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5"/>
                    <pic:cNvPicPr/>
                  </pic:nvPicPr>
                  <pic:blipFill>
                    <a:blip r:embed="rId10" cstate="print"/>
                    <a:srcRect l="0" t="0" r="0" b="0"/>
                    <a:stretch/>
                  </pic:blipFill>
                  <pic:spPr>
                    <a:xfrm rot="0">
                      <a:off x="0" y="0"/>
                      <a:ext cx="5724525" cy="3736427"/>
                    </a:xfrm>
                    <a:prstGeom prst="rect"/>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895975" cy="1322950"/>
            <wp:effectExtent l="0" t="0" r="0" b="0"/>
            <wp:docPr id="104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1" cstate="print"/>
                    <a:srcRect l="0" t="0" r="0" b="0"/>
                    <a:stretch/>
                  </pic:blipFill>
                  <pic:spPr>
                    <a:xfrm rot="0">
                      <a:off x="0" y="0"/>
                      <a:ext cx="5895975" cy="1322950"/>
                    </a:xfrm>
                    <a:prstGeom prst="rect"/>
                  </pic:spPr>
                </pic:pic>
              </a:graphicData>
            </a:graphic>
          </wp:inline>
        </w:drawing>
      </w:r>
    </w:p>
    <w:p>
      <w:pPr>
        <w:pStyle w:val="style0"/>
        <w:shd w:val="clear" w:color="auto" w:fill="ffffff"/>
        <w:spacing w:after="0" w:lineRule="exact" w:line="480"/>
        <w:ind w:left="360" w:right="360"/>
        <w:jc w:val="both"/>
        <w:rPr>
          <w:rFonts w:ascii="Arial" w:cs="Arial" w:eastAsia="Arial" w:hAnsi="Arial"/>
          <w:b/>
          <w:bCs/>
          <w:color w:val="242424"/>
          <w:sz w:val="24"/>
          <w:szCs w:val="24"/>
        </w:rPr>
      </w:pPr>
      <w:r>
        <w:rPr>
          <w:rFonts w:ascii="Arial" w:cs="Arial" w:eastAsia="Arial" w:hAnsi="Arial"/>
          <w:b/>
          <w:bCs/>
          <w:color w:val="242424"/>
          <w:sz w:val="24"/>
          <w:szCs w:val="24"/>
        </w:rPr>
        <w:t>Replacing values</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Set some fields to English for easy understanding, we replace values to English with the Power Query Editor.</w:t>
      </w:r>
    </w:p>
    <w:p>
      <w:pPr>
        <w:pStyle w:val="style0"/>
        <w:shd w:val="clear" w:color="auto" w:fill="ffffff"/>
        <w:spacing w:after="0" w:lineRule="exact" w:line="480"/>
        <w:ind w:right="360"/>
        <w:jc w:val="both"/>
        <w:rPr>
          <w:rFonts w:ascii="Arial" w:cs="Arial" w:eastAsia="Arial" w:hAnsi="Arial"/>
          <w:color w:val="242424"/>
          <w:sz w:val="24"/>
          <w:szCs w:val="24"/>
        </w:rPr>
      </w:pP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5822950" cy="3888915"/>
            <wp:effectExtent l="0" t="0" r="6350" b="0"/>
            <wp:docPr id="104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7"/>
                    <pic:cNvPicPr/>
                  </pic:nvPicPr>
                  <pic:blipFill>
                    <a:blip r:embed="rId12" cstate="print"/>
                    <a:srcRect l="0" t="0" r="0" b="0"/>
                    <a:stretch/>
                  </pic:blipFill>
                  <pic:spPr>
                    <a:xfrm rot="0">
                      <a:off x="0" y="0"/>
                      <a:ext cx="5822950" cy="3888915"/>
                    </a:xfrm>
                    <a:prstGeom prst="rect"/>
                  </pic:spPr>
                </pic:pic>
              </a:graphicData>
            </a:graphic>
          </wp:inline>
        </w:drawing>
      </w: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rPr>
        <w:drawing>
          <wp:inline distL="0" distT="0" distB="0" distR="0">
            <wp:extent cx="6353504" cy="6353175"/>
            <wp:effectExtent l="0" t="0" r="9525" b="0"/>
            <wp:docPr id="104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13" cstate="print"/>
                    <a:srcRect l="0" t="0" r="0" b="0"/>
                    <a:stretch/>
                  </pic:blipFill>
                  <pic:spPr>
                    <a:xfrm rot="0">
                      <a:off x="0" y="0"/>
                      <a:ext cx="6353504" cy="6353175"/>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b/>
          <w:bCs/>
          <w:sz w:val="36"/>
          <w:szCs w:val="36"/>
        </w:rPr>
        <w:t>Dashboard</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r>
        <w:rPr>
          <w:rFonts w:cs="Calibri"/>
          <w:noProof/>
          <w:sz w:val="24"/>
          <w:szCs w:val="24"/>
        </w:rPr>
        <w:drawing>
          <wp:inline distL="0" distT="0" distB="0" distR="0">
            <wp:extent cx="6432331" cy="4524375"/>
            <wp:effectExtent l="0" t="0" r="6985" b="0"/>
            <wp:docPr id="104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9"/>
                    <pic:cNvPicPr/>
                  </pic:nvPicPr>
                  <pic:blipFill>
                    <a:blip r:embed="rId14" cstate="print"/>
                    <a:srcRect l="0" t="0" r="0" b="0"/>
                    <a:stretch/>
                  </pic:blipFill>
                  <pic:spPr>
                    <a:xfrm rot="0">
                      <a:off x="0" y="0"/>
                      <a:ext cx="6432331" cy="4524375"/>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pacing w:lineRule="auto" w:line="360"/>
        <w:jc w:val="both"/>
        <w:rPr>
          <w:rFonts w:ascii="Times New Roman" w:cs="Times New Roman" w:hAnsi="Times New Roman"/>
          <w:b/>
          <w:bCs/>
          <w:sz w:val="44"/>
          <w:szCs w:val="44"/>
        </w:rPr>
      </w:pPr>
      <w:r>
        <w:rPr>
          <w:rFonts w:ascii="Times New Roman" w:cs="Segoe UI" w:hAnsi="Times New Roman"/>
          <w:color w:val="0d0d0d"/>
          <w:sz w:val="34"/>
          <w:szCs w:val="34"/>
          <w:shd w:val="clear" w:color="auto" w:fill="ffffff"/>
        </w:rPr>
        <w:t>In conclusion, the analysis of inventories within the supply chain 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 advanced analytics and modeling techniques, businesses can minimize carrying costs while ensuring the availability of goods to meet customer demand. Moreover, this analysis enables organizations to identify inefficiencies, mitigate risks, and drive continuous improvement throughout the supply chain. Ultimately, by prioritizing strategic inventory management and embracing data-driven insights, businesses can foster resilience, reduce costs, and maximize profitability in today's dynamic business landscape.</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b/>
          <w:bCs/>
          <w:sz w:val="32"/>
          <w:szCs w:val="32"/>
        </w:rPr>
      </w:pPr>
      <w:del w:id="0" w:author="Palani Samy" w:date="2024-03-21T08:34:00Z">
        <w:r w:rsidDel="0CECE839">
          <w:rPr>
            <w:rFonts w:ascii="Times New Roman" w:cs="Times New Roman" w:hAnsi="Times New Roman"/>
            <w:b/>
            <w:bCs/>
            <w:sz w:val="32"/>
            <w:szCs w:val="32"/>
          </w:rPr>
          <w:delText xml:space="preserve"> </w:delText>
        </w:r>
      </w:del>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32"/>
          <w:szCs w:val="32"/>
          <w:shd w:val="clear" w:color="auto" w:fill="ffffff"/>
        </w:rPr>
      </w:pPr>
      <w:r>
        <w:rPr>
          <w:rFonts w:ascii="Times New Roman" w:cs="Segoe UI" w:hAnsi="Times New Roman"/>
          <w:color w:val="0d0d0d"/>
          <w:sz w:val="30"/>
          <w:szCs w:val="30"/>
          <w:shd w:val="clear" w:color="auto" w:fill="ffffff"/>
        </w:rPr>
        <w:t xml:space="preserve">The future scope of supply chain analysis of inventories is poised for significant advancements driven by emerging technologies, evolving industry trends, and shifting consumer demands. As businesses increasingly recognize the critical role of inventory management in achieving operational excellence and competitive advantage, there is a growing focus on harnessing cutting-edge tools and methodologies to optimize inventory practices. One key aspect of the future landscape is the integration of advanced analytics and predictive modeling techniques, including machine learning and artificial intelligence, to enhance demand forecasting accuracy and optimize 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 to disruptions. Furthermore, the concept of supply chain digital 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 cooperation and innovation among stakeholders to drive supply chain resilience and value creation. Personalized inventory solutions tailored to specific industry sectors and business needs will also gain traction, leveraging customizable software platforms and modular analytics tools. Finally, ethical and responsible supply chain practices will take center stage, with </w:t>
      </w:r>
      <w:r>
        <w:rPr>
          <w:rFonts w:ascii="Times New Roman" w:cs="Segoe UI" w:hAnsi="Times New Roman"/>
          <w:color w:val="0d0d0d"/>
          <w:sz w:val="30"/>
          <w:szCs w:val="30"/>
          <w:shd w:val="clear" w:color="auto" w:fill="ffffff"/>
        </w:rPr>
        <w:t>organizations leveraging data analytics to monitor and ensure compliance with ethical standards throughout the supply chain. In summary, the future of supply chain analysis of inventories promises to be characterized by technological innovation, sustainability initiatives, collaboration, and a commitment to ethical practices, driving continued improvements in efficiency, resilience, and value creation.</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rPr/>
      </w:pPr>
    </w:p>
    <w:p>
      <w:pPr>
        <w:pStyle w:val="style66"/>
        <w:spacing w:lineRule="auto" w:line="360"/>
        <w:rPr/>
      </w:pPr>
    </w:p>
    <w:sectPr>
      <w:footerReference w:type="default" r:id="rId15"/>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Roboto">
    <w:altName w:val="Roboto"/>
    <w:panose1 w:val="00000000000000000000"/>
    <w:charset w:val="00"/>
    <w:family w:val="auto"/>
    <w:pitch w:val="variable"/>
    <w:sig w:usb0="E00002FF" w:usb1="5000205B" w:usb2="0000002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9</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0"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005E81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47B687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543602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043A8DF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hybridMultilevel"/>
    <w:tmpl w:val="1F521376"/>
    <w:lvl w:ilvl="0" w:tplc="FA343D18">
      <w:start w:val="1"/>
      <w:numFmt w:val="bullet"/>
      <w:lvlText w:val=""/>
      <w:lvlJc w:val="left"/>
      <w:pPr>
        <w:ind w:left="720" w:hanging="360"/>
      </w:pPr>
      <w:rPr>
        <w:rFonts w:ascii="Symbol" w:hAnsi="Symbol" w:hint="default"/>
      </w:rPr>
    </w:lvl>
    <w:lvl w:ilvl="1" w:tplc="17546D92">
      <w:start w:val="1"/>
      <w:numFmt w:val="bullet"/>
      <w:lvlText w:val="o"/>
      <w:lvlJc w:val="left"/>
      <w:pPr>
        <w:ind w:left="1440" w:hanging="360"/>
      </w:pPr>
      <w:rPr>
        <w:rFonts w:ascii="Courier New" w:hAnsi="Courier New" w:hint="default"/>
      </w:rPr>
    </w:lvl>
    <w:lvl w:ilvl="2" w:tplc="17B604F0">
      <w:start w:val="1"/>
      <w:numFmt w:val="bullet"/>
      <w:lvlText w:val=""/>
      <w:lvlJc w:val="left"/>
      <w:pPr>
        <w:ind w:left="2160" w:hanging="360"/>
      </w:pPr>
      <w:rPr>
        <w:rFonts w:ascii="Wingdings" w:hAnsi="Wingdings" w:hint="default"/>
      </w:rPr>
    </w:lvl>
    <w:lvl w:ilvl="3" w:tplc="A63AB014">
      <w:start w:val="1"/>
      <w:numFmt w:val="bullet"/>
      <w:lvlText w:val=""/>
      <w:lvlJc w:val="left"/>
      <w:pPr>
        <w:ind w:left="2880" w:hanging="360"/>
      </w:pPr>
      <w:rPr>
        <w:rFonts w:ascii="Symbol" w:hAnsi="Symbol" w:hint="default"/>
      </w:rPr>
    </w:lvl>
    <w:lvl w:ilvl="4" w:tplc="605CFD9E">
      <w:start w:val="1"/>
      <w:numFmt w:val="bullet"/>
      <w:lvlText w:val="o"/>
      <w:lvlJc w:val="left"/>
      <w:pPr>
        <w:ind w:left="3600" w:hanging="360"/>
      </w:pPr>
      <w:rPr>
        <w:rFonts w:ascii="Courier New" w:hAnsi="Courier New" w:hint="default"/>
      </w:rPr>
    </w:lvl>
    <w:lvl w:ilvl="5" w:tplc="1E9A5504">
      <w:start w:val="1"/>
      <w:numFmt w:val="bullet"/>
      <w:lvlText w:val=""/>
      <w:lvlJc w:val="left"/>
      <w:pPr>
        <w:ind w:left="4320" w:hanging="360"/>
      </w:pPr>
      <w:rPr>
        <w:rFonts w:ascii="Wingdings" w:hAnsi="Wingdings" w:hint="default"/>
      </w:rPr>
    </w:lvl>
    <w:lvl w:ilvl="6" w:tplc="0A6C1540">
      <w:start w:val="1"/>
      <w:numFmt w:val="bullet"/>
      <w:lvlText w:val=""/>
      <w:lvlJc w:val="left"/>
      <w:pPr>
        <w:ind w:left="5040" w:hanging="360"/>
      </w:pPr>
      <w:rPr>
        <w:rFonts w:ascii="Symbol" w:hAnsi="Symbol" w:hint="default"/>
      </w:rPr>
    </w:lvl>
    <w:lvl w:ilvl="7" w:tplc="ABC64C7A">
      <w:start w:val="1"/>
      <w:numFmt w:val="bullet"/>
      <w:lvlText w:val="o"/>
      <w:lvlJc w:val="left"/>
      <w:pPr>
        <w:ind w:left="5760" w:hanging="360"/>
      </w:pPr>
      <w:rPr>
        <w:rFonts w:ascii="Courier New" w:hAnsi="Courier New" w:hint="default"/>
      </w:rPr>
    </w:lvl>
    <w:lvl w:ilvl="8" w:tplc="41F8132C">
      <w:start w:val="1"/>
      <w:numFmt w:val="bullet"/>
      <w:lvlText w:val=""/>
      <w:lvlJc w:val="left"/>
      <w:pPr>
        <w:ind w:left="6480" w:hanging="360"/>
      </w:pPr>
      <w:rPr>
        <w:rFonts w:ascii="Wingdings" w:hAnsi="Wingdings" w:hint="default"/>
      </w:rPr>
    </w:lvl>
  </w:abstractNum>
  <w:abstractNum w:abstractNumId="23">
    <w:nsid w:val="00000017"/>
    <w:multiLevelType w:val="hybridMultilevel"/>
    <w:tmpl w:val="DA30F568"/>
    <w:lvl w:ilvl="0" w:tplc="3208A4EC">
      <w:start w:val="1"/>
      <w:numFmt w:val="decimal"/>
      <w:lvlText w:val="%1."/>
      <w:lvlJc w:val="left"/>
      <w:pPr>
        <w:ind w:left="720" w:hanging="360"/>
      </w:pPr>
    </w:lvl>
    <w:lvl w:ilvl="1" w:tplc="614645F4">
      <w:start w:val="1"/>
      <w:numFmt w:val="lowerLetter"/>
      <w:lvlText w:val="%2."/>
      <w:lvlJc w:val="left"/>
      <w:pPr>
        <w:ind w:left="1440" w:hanging="360"/>
      </w:pPr>
    </w:lvl>
    <w:lvl w:ilvl="2" w:tplc="EEA6F142">
      <w:start w:val="1"/>
      <w:numFmt w:val="lowerRoman"/>
      <w:lvlText w:val="%3."/>
      <w:lvlJc w:val="right"/>
      <w:pPr>
        <w:ind w:left="2160" w:hanging="180"/>
      </w:pPr>
    </w:lvl>
    <w:lvl w:ilvl="3" w:tplc="21E25C28">
      <w:start w:val="1"/>
      <w:numFmt w:val="decimal"/>
      <w:lvlText w:val="%4."/>
      <w:lvlJc w:val="left"/>
      <w:pPr>
        <w:ind w:left="2880" w:hanging="360"/>
      </w:pPr>
    </w:lvl>
    <w:lvl w:ilvl="4" w:tplc="C77ED8FA">
      <w:start w:val="1"/>
      <w:numFmt w:val="lowerLetter"/>
      <w:lvlText w:val="%5."/>
      <w:lvlJc w:val="left"/>
      <w:pPr>
        <w:ind w:left="3600" w:hanging="360"/>
      </w:pPr>
    </w:lvl>
    <w:lvl w:ilvl="5" w:tplc="967C9106">
      <w:start w:val="1"/>
      <w:numFmt w:val="lowerRoman"/>
      <w:lvlText w:val="%6."/>
      <w:lvlJc w:val="right"/>
      <w:pPr>
        <w:ind w:left="4320" w:hanging="180"/>
      </w:pPr>
    </w:lvl>
    <w:lvl w:ilvl="6" w:tplc="2D3E0FE2">
      <w:start w:val="1"/>
      <w:numFmt w:val="decimal"/>
      <w:lvlText w:val="%7."/>
      <w:lvlJc w:val="left"/>
      <w:pPr>
        <w:ind w:left="5040" w:hanging="360"/>
      </w:pPr>
    </w:lvl>
    <w:lvl w:ilvl="7" w:tplc="A670A2EA">
      <w:start w:val="1"/>
      <w:numFmt w:val="lowerLetter"/>
      <w:lvlText w:val="%8."/>
      <w:lvlJc w:val="left"/>
      <w:pPr>
        <w:ind w:left="5760" w:hanging="360"/>
      </w:pPr>
    </w:lvl>
    <w:lvl w:ilvl="8" w:tplc="6F72C334">
      <w:start w:val="1"/>
      <w:numFmt w:val="lowerRoman"/>
      <w:lvlText w:val="%9."/>
      <w:lvlJc w:val="right"/>
      <w:pPr>
        <w:ind w:left="6480" w:hanging="180"/>
      </w:pPr>
    </w:lvl>
  </w:abstractNum>
  <w:abstractNum w:abstractNumId="24">
    <w:nsid w:val="00000018"/>
    <w:multiLevelType w:val="hybridMultilevel"/>
    <w:tmpl w:val="C8A86704"/>
    <w:lvl w:ilvl="0" w:tplc="7820D6DA">
      <w:start w:val="1"/>
      <w:numFmt w:val="bullet"/>
      <w:lvlText w:val=""/>
      <w:lvlJc w:val="left"/>
      <w:pPr>
        <w:ind w:left="720" w:hanging="360"/>
      </w:pPr>
      <w:rPr>
        <w:rFonts w:ascii="Symbol" w:hAnsi="Symbol" w:hint="default"/>
      </w:rPr>
    </w:lvl>
    <w:lvl w:ilvl="1" w:tplc="028AE692">
      <w:start w:val="1"/>
      <w:numFmt w:val="bullet"/>
      <w:lvlText w:val="o"/>
      <w:lvlJc w:val="left"/>
      <w:pPr>
        <w:ind w:left="1440" w:hanging="360"/>
      </w:pPr>
      <w:rPr>
        <w:rFonts w:ascii="Courier New" w:hAnsi="Courier New" w:hint="default"/>
      </w:rPr>
    </w:lvl>
    <w:lvl w:ilvl="2" w:tplc="F5149BEE">
      <w:start w:val="1"/>
      <w:numFmt w:val="bullet"/>
      <w:lvlText w:val=""/>
      <w:lvlJc w:val="left"/>
      <w:pPr>
        <w:ind w:left="2160" w:hanging="360"/>
      </w:pPr>
      <w:rPr>
        <w:rFonts w:ascii="Wingdings" w:hAnsi="Wingdings" w:hint="default"/>
      </w:rPr>
    </w:lvl>
    <w:lvl w:ilvl="3" w:tplc="8508F3A4">
      <w:start w:val="1"/>
      <w:numFmt w:val="bullet"/>
      <w:lvlText w:val=""/>
      <w:lvlJc w:val="left"/>
      <w:pPr>
        <w:ind w:left="2880" w:hanging="360"/>
      </w:pPr>
      <w:rPr>
        <w:rFonts w:ascii="Symbol" w:hAnsi="Symbol" w:hint="default"/>
      </w:rPr>
    </w:lvl>
    <w:lvl w:ilvl="4" w:tplc="7E32A8D0">
      <w:start w:val="1"/>
      <w:numFmt w:val="bullet"/>
      <w:lvlText w:val="o"/>
      <w:lvlJc w:val="left"/>
      <w:pPr>
        <w:ind w:left="3600" w:hanging="360"/>
      </w:pPr>
      <w:rPr>
        <w:rFonts w:ascii="Courier New" w:hAnsi="Courier New" w:hint="default"/>
      </w:rPr>
    </w:lvl>
    <w:lvl w:ilvl="5" w:tplc="A814AECC">
      <w:start w:val="1"/>
      <w:numFmt w:val="bullet"/>
      <w:lvlText w:val=""/>
      <w:lvlJc w:val="left"/>
      <w:pPr>
        <w:ind w:left="4320" w:hanging="360"/>
      </w:pPr>
      <w:rPr>
        <w:rFonts w:ascii="Wingdings" w:hAnsi="Wingdings" w:hint="default"/>
      </w:rPr>
    </w:lvl>
    <w:lvl w:ilvl="6" w:tplc="6E2E5366">
      <w:start w:val="1"/>
      <w:numFmt w:val="bullet"/>
      <w:lvlText w:val=""/>
      <w:lvlJc w:val="left"/>
      <w:pPr>
        <w:ind w:left="5040" w:hanging="360"/>
      </w:pPr>
      <w:rPr>
        <w:rFonts w:ascii="Symbol" w:hAnsi="Symbol" w:hint="default"/>
      </w:rPr>
    </w:lvl>
    <w:lvl w:ilvl="7" w:tplc="07F83840">
      <w:start w:val="1"/>
      <w:numFmt w:val="bullet"/>
      <w:lvlText w:val="o"/>
      <w:lvlJc w:val="left"/>
      <w:pPr>
        <w:ind w:left="5760" w:hanging="360"/>
      </w:pPr>
      <w:rPr>
        <w:rFonts w:ascii="Courier New" w:hAnsi="Courier New" w:hint="default"/>
      </w:rPr>
    </w:lvl>
    <w:lvl w:ilvl="8" w:tplc="3BD6E608">
      <w:start w:val="1"/>
      <w:numFmt w:val="bullet"/>
      <w:lvlText w:val=""/>
      <w:lvlJc w:val="left"/>
      <w:pPr>
        <w:ind w:left="6480" w:hanging="360"/>
      </w:pPr>
      <w:rPr>
        <w:rFonts w:ascii="Wingdings" w:hAnsi="Wingdings" w:hint="default"/>
      </w:rPr>
    </w:lvl>
  </w:abstractNum>
  <w:abstractNum w:abstractNumId="25">
    <w:nsid w:val="00000019"/>
    <w:multiLevelType w:val="multilevel"/>
    <w:tmpl w:val="6922CD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hybridMultilevel"/>
    <w:tmpl w:val="19C625C0"/>
    <w:lvl w:ilvl="0" w:tplc="BDE2FD7C">
      <w:start w:val="1"/>
      <w:numFmt w:val="bullet"/>
      <w:lvlText w:val=""/>
      <w:lvlJc w:val="left"/>
      <w:pPr>
        <w:ind w:left="720" w:hanging="360"/>
      </w:pPr>
      <w:rPr>
        <w:rFonts w:ascii="Symbol" w:hAnsi="Symbol" w:hint="default"/>
      </w:rPr>
    </w:lvl>
    <w:lvl w:ilvl="1" w:tplc="15744764">
      <w:start w:val="1"/>
      <w:numFmt w:val="bullet"/>
      <w:lvlText w:val="o"/>
      <w:lvlJc w:val="left"/>
      <w:pPr>
        <w:ind w:left="1440" w:hanging="360"/>
      </w:pPr>
      <w:rPr>
        <w:rFonts w:ascii="Courier New" w:hAnsi="Courier New" w:hint="default"/>
      </w:rPr>
    </w:lvl>
    <w:lvl w:ilvl="2" w:tplc="42504316">
      <w:start w:val="1"/>
      <w:numFmt w:val="bullet"/>
      <w:lvlText w:val=""/>
      <w:lvlJc w:val="left"/>
      <w:pPr>
        <w:ind w:left="2160" w:hanging="360"/>
      </w:pPr>
      <w:rPr>
        <w:rFonts w:ascii="Wingdings" w:hAnsi="Wingdings" w:hint="default"/>
      </w:rPr>
    </w:lvl>
    <w:lvl w:ilvl="3" w:tplc="0A800EEE">
      <w:start w:val="1"/>
      <w:numFmt w:val="bullet"/>
      <w:lvlText w:val=""/>
      <w:lvlJc w:val="left"/>
      <w:pPr>
        <w:ind w:left="2880" w:hanging="360"/>
      </w:pPr>
      <w:rPr>
        <w:rFonts w:ascii="Symbol" w:hAnsi="Symbol" w:hint="default"/>
      </w:rPr>
    </w:lvl>
    <w:lvl w:ilvl="4" w:tplc="251018DE">
      <w:start w:val="1"/>
      <w:numFmt w:val="bullet"/>
      <w:lvlText w:val="o"/>
      <w:lvlJc w:val="left"/>
      <w:pPr>
        <w:ind w:left="3600" w:hanging="360"/>
      </w:pPr>
      <w:rPr>
        <w:rFonts w:ascii="Courier New" w:hAnsi="Courier New" w:hint="default"/>
      </w:rPr>
    </w:lvl>
    <w:lvl w:ilvl="5" w:tplc="4D341FF6">
      <w:start w:val="1"/>
      <w:numFmt w:val="bullet"/>
      <w:lvlText w:val=""/>
      <w:lvlJc w:val="left"/>
      <w:pPr>
        <w:ind w:left="4320" w:hanging="360"/>
      </w:pPr>
      <w:rPr>
        <w:rFonts w:ascii="Wingdings" w:hAnsi="Wingdings" w:hint="default"/>
      </w:rPr>
    </w:lvl>
    <w:lvl w:ilvl="6" w:tplc="7632BD5E">
      <w:start w:val="1"/>
      <w:numFmt w:val="bullet"/>
      <w:lvlText w:val=""/>
      <w:lvlJc w:val="left"/>
      <w:pPr>
        <w:ind w:left="5040" w:hanging="360"/>
      </w:pPr>
      <w:rPr>
        <w:rFonts w:ascii="Symbol" w:hAnsi="Symbol" w:hint="default"/>
      </w:rPr>
    </w:lvl>
    <w:lvl w:ilvl="7" w:tplc="4210AE5C">
      <w:start w:val="1"/>
      <w:numFmt w:val="bullet"/>
      <w:lvlText w:val="o"/>
      <w:lvlJc w:val="left"/>
      <w:pPr>
        <w:ind w:left="5760" w:hanging="360"/>
      </w:pPr>
      <w:rPr>
        <w:rFonts w:ascii="Courier New" w:hAnsi="Courier New" w:hint="default"/>
      </w:rPr>
    </w:lvl>
    <w:lvl w:ilvl="8" w:tplc="A4E8D8A0">
      <w:start w:val="1"/>
      <w:numFmt w:val="bullet"/>
      <w:lvlText w:val=""/>
      <w:lvlJc w:val="left"/>
      <w:pPr>
        <w:ind w:left="6480" w:hanging="360"/>
      </w:pPr>
      <w:rPr>
        <w:rFonts w:ascii="Wingdings" w:hAnsi="Wingdings" w:hint="default"/>
      </w:rPr>
    </w:lvl>
  </w:abstractNum>
  <w:abstractNum w:abstractNumId="27">
    <w:nsid w:val="0000001B"/>
    <w:multiLevelType w:val="hybridMultilevel"/>
    <w:tmpl w:val="7E285F32"/>
    <w:lvl w:ilvl="0" w:tplc="6F78C4E2">
      <w:start w:val="1"/>
      <w:numFmt w:val="bullet"/>
      <w:lvlText w:val=""/>
      <w:lvlJc w:val="left"/>
      <w:pPr>
        <w:ind w:left="720" w:hanging="360"/>
      </w:pPr>
      <w:rPr>
        <w:rFonts w:ascii="Symbol" w:hAnsi="Symbol" w:hint="default"/>
      </w:rPr>
    </w:lvl>
    <w:lvl w:ilvl="1" w:tplc="BA0289D4">
      <w:start w:val="1"/>
      <w:numFmt w:val="bullet"/>
      <w:lvlText w:val="o"/>
      <w:lvlJc w:val="left"/>
      <w:pPr>
        <w:ind w:left="1440" w:hanging="360"/>
      </w:pPr>
      <w:rPr>
        <w:rFonts w:ascii="Courier New" w:hAnsi="Courier New" w:hint="default"/>
      </w:rPr>
    </w:lvl>
    <w:lvl w:ilvl="2" w:tplc="2278D050">
      <w:start w:val="1"/>
      <w:numFmt w:val="bullet"/>
      <w:lvlText w:val=""/>
      <w:lvlJc w:val="left"/>
      <w:pPr>
        <w:ind w:left="2160" w:hanging="360"/>
      </w:pPr>
      <w:rPr>
        <w:rFonts w:ascii="Wingdings" w:hAnsi="Wingdings" w:hint="default"/>
      </w:rPr>
    </w:lvl>
    <w:lvl w:ilvl="3" w:tplc="1A8E3AE0">
      <w:start w:val="1"/>
      <w:numFmt w:val="bullet"/>
      <w:lvlText w:val=""/>
      <w:lvlJc w:val="left"/>
      <w:pPr>
        <w:ind w:left="2880" w:hanging="360"/>
      </w:pPr>
      <w:rPr>
        <w:rFonts w:ascii="Symbol" w:hAnsi="Symbol" w:hint="default"/>
      </w:rPr>
    </w:lvl>
    <w:lvl w:ilvl="4" w:tplc="F17838FE">
      <w:start w:val="1"/>
      <w:numFmt w:val="bullet"/>
      <w:lvlText w:val="o"/>
      <w:lvlJc w:val="left"/>
      <w:pPr>
        <w:ind w:left="3600" w:hanging="360"/>
      </w:pPr>
      <w:rPr>
        <w:rFonts w:ascii="Courier New" w:hAnsi="Courier New" w:hint="default"/>
      </w:rPr>
    </w:lvl>
    <w:lvl w:ilvl="5" w:tplc="C148849A">
      <w:start w:val="1"/>
      <w:numFmt w:val="bullet"/>
      <w:lvlText w:val=""/>
      <w:lvlJc w:val="left"/>
      <w:pPr>
        <w:ind w:left="4320" w:hanging="360"/>
      </w:pPr>
      <w:rPr>
        <w:rFonts w:ascii="Wingdings" w:hAnsi="Wingdings" w:hint="default"/>
      </w:rPr>
    </w:lvl>
    <w:lvl w:ilvl="6" w:tplc="A11415A4">
      <w:start w:val="1"/>
      <w:numFmt w:val="bullet"/>
      <w:lvlText w:val=""/>
      <w:lvlJc w:val="left"/>
      <w:pPr>
        <w:ind w:left="5040" w:hanging="360"/>
      </w:pPr>
      <w:rPr>
        <w:rFonts w:ascii="Symbol" w:hAnsi="Symbol" w:hint="default"/>
      </w:rPr>
    </w:lvl>
    <w:lvl w:ilvl="7" w:tplc="772EB47C">
      <w:start w:val="1"/>
      <w:numFmt w:val="bullet"/>
      <w:lvlText w:val="o"/>
      <w:lvlJc w:val="left"/>
      <w:pPr>
        <w:ind w:left="5760" w:hanging="360"/>
      </w:pPr>
      <w:rPr>
        <w:rFonts w:ascii="Courier New" w:hAnsi="Courier New" w:hint="default"/>
      </w:rPr>
    </w:lvl>
    <w:lvl w:ilvl="8" w:tplc="86A60A14">
      <w:start w:val="1"/>
      <w:numFmt w:val="bullet"/>
      <w:lvlText w:val=""/>
      <w:lvlJc w:val="left"/>
      <w:pPr>
        <w:ind w:left="6480" w:hanging="360"/>
      </w:pPr>
      <w:rPr>
        <w:rFonts w:ascii="Wingdings" w:hAnsi="Wingdings" w:hint="default"/>
      </w:rPr>
    </w:lvl>
  </w:abstractNum>
  <w:abstractNum w:abstractNumId="28">
    <w:nsid w:val="0000001C"/>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26"/>
  </w:num>
  <w:num w:numId="4">
    <w:abstractNumId w:val="22"/>
  </w:num>
  <w:num w:numId="5">
    <w:abstractNumId w:val="24"/>
  </w:num>
  <w:num w:numId="6">
    <w:abstractNumId w:val="27"/>
  </w:num>
  <w:num w:numId="7">
    <w:abstractNumId w:val="15"/>
  </w:num>
  <w:num w:numId="8">
    <w:abstractNumId w:val="12"/>
  </w:num>
  <w:num w:numId="9">
    <w:abstractNumId w:val="28"/>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1"/>
  </w:num>
  <w:num w:numId="26">
    <w:abstractNumId w:val="20"/>
  </w:num>
  <w:num w:numId="27">
    <w:abstractNumId w:val="18"/>
  </w:num>
  <w:num w:numId="28">
    <w:abstractNumId w:val="19"/>
  </w:num>
  <w:num w:numId="29">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8399e9f-17eb-4732-860f-2e7509b225a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224a966-16f8-4448-af09-4c62f0973bee"/>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35da275b-60fd-4285-b89c-8fa4d78eab44"/>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d1565b5d-a9b8-4d73-96a0-54dfb98f80f0"/>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3be840c5-2898-469c-9675-e935ab71740a"/>
    <w:basedOn w:val="style65"/>
    <w:next w:val="style4107"/>
    <w:link w:val="style1"/>
    <w:uiPriority w:val="9"/>
    <w:rPr>
      <w:rFonts w:ascii="Calibri Light" w:cs="SimSun" w:eastAsia="SimSun" w:hAnsi="Calibri Light"/>
      <w:color w:val="2f5496"/>
      <w:sz w:val="32"/>
      <w:szCs w:val="32"/>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9.png"/><Relationship Id="rId22" Type="http://schemas.openxmlformats.org/officeDocument/2006/relationships/customXml" Target="../customXml/item3.xml"/><Relationship Id="rId10" Type="http://schemas.openxmlformats.org/officeDocument/2006/relationships/image" Target="media/image8.png"/><Relationship Id="rId21" Type="http://schemas.openxmlformats.org/officeDocument/2006/relationships/customXml" Target="../customXml/item2.xml"/><Relationship Id="rId13" Type="http://schemas.openxmlformats.org/officeDocument/2006/relationships/image" Target="media/image11.png"/><Relationship Id="rId12" Type="http://schemas.openxmlformats.org/officeDocument/2006/relationships/image" Target="media/image10.png"/><Relationship Id="rId23" Type="http://schemas.openxmlformats.org/officeDocument/2006/relationships/customXml" Target="../customXml/item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image" Target="media/image12.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header" Target="header1.xml"/><Relationship Id="rId18" Type="http://schemas.openxmlformats.org/officeDocument/2006/relationships/settings" Target="settings.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1905</Words>
  <Pages>18</Pages>
  <Characters>12755</Characters>
  <Application>WPS Office</Application>
  <DocSecurity>0</DocSecurity>
  <Paragraphs>237</Paragraphs>
  <ScaleCrop>false</ScaleCrop>
  <LinksUpToDate>false</LinksUpToDate>
  <CharactersWithSpaces>14576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2024-03-25T09:54:22Z</dcterms:created>
  <dc:creator>NSTI MUMBAI</dc:creator>
  <lastModifiedBy>SM-A127F</lastModifiedBy>
  <lastPrinted>2021-01-28T09:49:00Z</lastPrinted>
  <dcterms:modified xsi:type="dcterms:W3CDTF">2024-03-25T09:54:22Z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77123f3b7b764546b9bfe927e5742850</vt:lpwstr>
  </property>
</Properties>
</file>